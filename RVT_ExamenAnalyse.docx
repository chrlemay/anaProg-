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E8393" w14:textId="5FE27122" w:rsidR="00EB5CF3" w:rsidRPr="009A43FE" w:rsidRDefault="00EB5CF3" w:rsidP="00EB5CF3">
      <w:pPr>
        <w:pStyle w:val="Normaalweb"/>
        <w:spacing w:before="0" w:beforeAutospacing="0" w:after="0" w:afterAutospacing="0"/>
        <w:ind w:left="6372" w:firstLine="708"/>
        <w:rPr>
          <w:rFonts w:ascii="Verdana" w:eastAsia="Microsoft YaHei UI" w:hAnsi="Verdana" w:cs="Calibri"/>
          <w:sz w:val="18"/>
          <w:szCs w:val="18"/>
        </w:rPr>
      </w:pPr>
      <w:bookmarkStart w:id="0" w:name="_GoBack"/>
      <w:bookmarkEnd w:id="0"/>
      <w:r>
        <w:rPr>
          <w:rFonts w:ascii="Verdana" w:eastAsia="Microsoft YaHei UI" w:hAnsi="Verdana" w:cs="Calibri"/>
          <w:sz w:val="18"/>
          <w:szCs w:val="18"/>
        </w:rPr>
        <w:t>13/01/2018</w:t>
      </w:r>
    </w:p>
    <w:p w14:paraId="39FA84D4" w14:textId="77777777" w:rsidR="00EB5CF3" w:rsidRPr="009A43FE" w:rsidRDefault="00EB5CF3" w:rsidP="00EB5CF3">
      <w:pPr>
        <w:pStyle w:val="Normaalweb"/>
        <w:spacing w:before="0" w:beforeAutospacing="0" w:after="0" w:afterAutospacing="0"/>
        <w:ind w:left="4248" w:firstLine="708"/>
        <w:rPr>
          <w:rFonts w:ascii="Verdana" w:eastAsia="Microsoft YaHei UI" w:hAnsi="Verdana" w:cs="Calibri"/>
          <w:sz w:val="18"/>
          <w:szCs w:val="18"/>
        </w:rPr>
      </w:pPr>
    </w:p>
    <w:p w14:paraId="5AC69E78" w14:textId="77777777" w:rsidR="00EB5CF3" w:rsidRPr="009A43FE" w:rsidRDefault="00EB5CF3" w:rsidP="00EB5CF3">
      <w:pPr>
        <w:pStyle w:val="Normaalweb"/>
        <w:spacing w:before="0" w:beforeAutospacing="0" w:after="0" w:afterAutospacing="0"/>
        <w:ind w:left="4248" w:firstLine="708"/>
        <w:rPr>
          <w:rFonts w:ascii="Verdana" w:eastAsia="Microsoft YaHei UI" w:hAnsi="Verdana" w:cs="Calibri"/>
          <w:sz w:val="20"/>
          <w:szCs w:val="20"/>
        </w:rPr>
      </w:pPr>
      <w:r w:rsidRPr="009A43FE">
        <w:rPr>
          <w:rFonts w:ascii="Verdana" w:eastAsia="Microsoft YaHei UI" w:hAnsi="Verdana" w:cs="Calibri"/>
          <w:sz w:val="20"/>
          <w:szCs w:val="20"/>
        </w:rPr>
        <w:t xml:space="preserve">Christian Lemay  </w:t>
      </w:r>
    </w:p>
    <w:p w14:paraId="10BA3930" w14:textId="3743B69B" w:rsidR="00EB5CF3" w:rsidRPr="009A43FE" w:rsidRDefault="00EB5CF3" w:rsidP="00EB5CF3">
      <w:pPr>
        <w:pStyle w:val="Normaalweb"/>
        <w:spacing w:before="0" w:beforeAutospacing="0" w:after="0" w:afterAutospacing="0"/>
        <w:rPr>
          <w:rFonts w:ascii="Verdana" w:eastAsia="Microsoft YaHei UI" w:hAnsi="Verdana" w:cs="Calibri"/>
          <w:sz w:val="20"/>
          <w:szCs w:val="20"/>
        </w:rPr>
      </w:pPr>
      <w:r w:rsidRPr="009A43FE">
        <w:rPr>
          <w:rFonts w:ascii="Verdana" w:eastAsia="Microsoft YaHei UI" w:hAnsi="Verdana" w:cs="Calibri"/>
          <w:sz w:val="20"/>
          <w:szCs w:val="20"/>
        </w:rPr>
        <w:tab/>
      </w:r>
      <w:r w:rsidRPr="009A43FE">
        <w:rPr>
          <w:rFonts w:ascii="Verdana" w:eastAsia="Microsoft YaHei UI" w:hAnsi="Verdana" w:cs="Calibri"/>
          <w:sz w:val="20"/>
          <w:szCs w:val="20"/>
        </w:rPr>
        <w:tab/>
      </w:r>
      <w:r w:rsidRPr="009A43FE">
        <w:rPr>
          <w:rFonts w:ascii="Verdana" w:eastAsia="Microsoft YaHei UI" w:hAnsi="Verdana" w:cs="Calibri"/>
          <w:sz w:val="20"/>
          <w:szCs w:val="20"/>
        </w:rPr>
        <w:tab/>
      </w:r>
      <w:r w:rsidRPr="009A43FE">
        <w:rPr>
          <w:rFonts w:ascii="Verdana" w:eastAsia="Microsoft YaHei UI" w:hAnsi="Verdana" w:cs="Calibri"/>
          <w:sz w:val="20"/>
          <w:szCs w:val="20"/>
        </w:rPr>
        <w:tab/>
      </w:r>
      <w:r w:rsidRPr="009A43FE">
        <w:rPr>
          <w:rFonts w:ascii="Verdana" w:eastAsia="Microsoft YaHei UI" w:hAnsi="Verdana" w:cs="Calibri"/>
          <w:sz w:val="20"/>
          <w:szCs w:val="20"/>
        </w:rPr>
        <w:tab/>
      </w:r>
      <w:r w:rsidRPr="009A43FE">
        <w:rPr>
          <w:rFonts w:ascii="Verdana" w:eastAsia="Microsoft YaHei UI" w:hAnsi="Verdana" w:cs="Calibri"/>
          <w:sz w:val="20"/>
          <w:szCs w:val="20"/>
        </w:rPr>
        <w:tab/>
      </w:r>
      <w:r w:rsidRPr="009A43FE">
        <w:rPr>
          <w:rFonts w:ascii="Verdana" w:eastAsia="Microsoft YaHei UI" w:hAnsi="Verdana" w:cs="Calibri"/>
          <w:sz w:val="20"/>
          <w:szCs w:val="20"/>
        </w:rPr>
        <w:tab/>
      </w:r>
      <w:r>
        <w:rPr>
          <w:rFonts w:ascii="Verdana" w:eastAsia="Microsoft YaHei UI" w:hAnsi="Verdana" w:cs="Calibri"/>
          <w:sz w:val="20"/>
          <w:szCs w:val="20"/>
        </w:rPr>
        <w:t>Tussentijds examen (2017-2018)</w:t>
      </w:r>
    </w:p>
    <w:p w14:paraId="5330A6E0" w14:textId="77777777" w:rsidR="00EB5CF3" w:rsidRPr="009A43FE" w:rsidRDefault="00EB5CF3" w:rsidP="00EB5CF3">
      <w:pPr>
        <w:pStyle w:val="Normaalweb"/>
        <w:spacing w:before="0" w:beforeAutospacing="0" w:after="0" w:afterAutospacing="0"/>
        <w:ind w:left="4956"/>
        <w:rPr>
          <w:rFonts w:ascii="Verdana" w:eastAsia="Microsoft YaHei UI" w:hAnsi="Verdana" w:cs="Calibri"/>
          <w:sz w:val="20"/>
          <w:szCs w:val="20"/>
        </w:rPr>
      </w:pPr>
      <w:r w:rsidRPr="009A43FE">
        <w:rPr>
          <w:rFonts w:ascii="Verdana" w:eastAsia="Microsoft YaHei UI" w:hAnsi="Verdana" w:cs="Calibri"/>
          <w:sz w:val="20"/>
          <w:szCs w:val="20"/>
        </w:rPr>
        <w:t xml:space="preserve">Cursus  analist-Programmeur 1 </w:t>
      </w:r>
    </w:p>
    <w:p w14:paraId="027ED139" w14:textId="562D29AF" w:rsidR="00122F0F" w:rsidRDefault="00122F0F"/>
    <w:p w14:paraId="1DA4FE56" w14:textId="5DBDF8F7" w:rsidR="00122F0F" w:rsidRDefault="00122F0F"/>
    <w:p w14:paraId="5C04FFC2" w14:textId="677B6FAA" w:rsidR="00122F0F" w:rsidRDefault="00122F0F">
      <w:pPr>
        <w:rPr>
          <w:rFonts w:ascii="Verdana" w:hAnsi="Verdana"/>
          <w:b/>
          <w:sz w:val="28"/>
          <w:szCs w:val="28"/>
        </w:rPr>
      </w:pPr>
      <w:r w:rsidRPr="00122F0F">
        <w:rPr>
          <w:rFonts w:ascii="Verdana" w:hAnsi="Verdana"/>
          <w:b/>
          <w:sz w:val="28"/>
          <w:szCs w:val="28"/>
        </w:rPr>
        <w:t xml:space="preserve">Opdracht tussentijds examen analyse </w:t>
      </w:r>
    </w:p>
    <w:p w14:paraId="0577C745" w14:textId="77777777" w:rsidR="00EB5CF3" w:rsidRPr="00122F0F" w:rsidRDefault="00EB5CF3">
      <w:pPr>
        <w:rPr>
          <w:rFonts w:ascii="Verdana" w:hAnsi="Verdana"/>
          <w:b/>
          <w:sz w:val="28"/>
          <w:szCs w:val="28"/>
        </w:rPr>
      </w:pPr>
    </w:p>
    <w:p w14:paraId="1C1C1ECA" w14:textId="745DF3AF" w:rsidR="001D72E7" w:rsidRPr="00985C16" w:rsidRDefault="001D72E7" w:rsidP="001D72E7">
      <w:pPr>
        <w:rPr>
          <w:rFonts w:ascii="Verdana" w:hAnsi="Verdana"/>
          <w:u w:val="single"/>
        </w:rPr>
      </w:pPr>
      <w:bookmarkStart w:id="1" w:name="_Hlk502919752"/>
      <w:r w:rsidRPr="00985C16">
        <w:rPr>
          <w:rFonts w:ascii="Verdana" w:hAnsi="Verdana"/>
          <w:u w:val="single"/>
        </w:rPr>
        <w:t>RVT technische dienst</w:t>
      </w:r>
      <w:r w:rsidR="00985C16" w:rsidRPr="00985C16">
        <w:rPr>
          <w:rFonts w:ascii="Verdana" w:hAnsi="Verdana"/>
          <w:u w:val="single"/>
        </w:rPr>
        <w:t xml:space="preserve"> onderhoudsafdeling</w:t>
      </w:r>
    </w:p>
    <w:p w14:paraId="7DD5E9CB" w14:textId="77777777" w:rsidR="001D72E7" w:rsidRPr="00DA3EC4" w:rsidRDefault="001D72E7" w:rsidP="001D72E7">
      <w:pPr>
        <w:rPr>
          <w:rFonts w:ascii="Verdana" w:hAnsi="Verdana"/>
        </w:rPr>
      </w:pPr>
      <w:r w:rsidRPr="00DA3EC4">
        <w:rPr>
          <w:rFonts w:ascii="Verdana" w:hAnsi="Verdana"/>
        </w:rPr>
        <w:t>Maak een ontwerp voor de onderhoudsdienst van een technische afdeling in een rust en verzorgingstehuis.</w:t>
      </w:r>
    </w:p>
    <w:p w14:paraId="12771CB7" w14:textId="77777777" w:rsidR="001D72E7" w:rsidRDefault="001D72E7" w:rsidP="001D72E7">
      <w:pPr>
        <w:rPr>
          <w:rFonts w:ascii="Verdana" w:hAnsi="Verdana"/>
        </w:rPr>
      </w:pPr>
      <w:r>
        <w:rPr>
          <w:rFonts w:ascii="Verdana" w:hAnsi="Verdana"/>
        </w:rPr>
        <w:t>Het onderhoud in een rusthuis heeft een afzonderlijke afdeling met aan het hoofd een manager die instaat voor zijn personeel en de permanente opvolging van onderhoud en herstellingen.</w:t>
      </w:r>
    </w:p>
    <w:p w14:paraId="7E9557A4" w14:textId="77777777" w:rsidR="001D72E7" w:rsidRDefault="001D72E7" w:rsidP="001D72E7">
      <w:pPr>
        <w:rPr>
          <w:rFonts w:ascii="Verdana" w:hAnsi="Verdana"/>
        </w:rPr>
      </w:pPr>
      <w:r>
        <w:rPr>
          <w:rFonts w:ascii="Verdana" w:hAnsi="Verdana"/>
        </w:rPr>
        <w:t>Onderhoudsafdeling krijgt naast de permanente taken ook meldingen voor onderhoud of herstelling binnen. Via een mobile applicatie wordt de technische  manager op de hoogte gesteld van acute problemen.</w:t>
      </w:r>
    </w:p>
    <w:p w14:paraId="42503380" w14:textId="74659708" w:rsidR="001D72E7" w:rsidRDefault="001D72E7" w:rsidP="001D72E7">
      <w:pPr>
        <w:rPr>
          <w:rFonts w:ascii="Verdana" w:hAnsi="Verdana"/>
        </w:rPr>
      </w:pPr>
      <w:r>
        <w:rPr>
          <w:rFonts w:ascii="Verdana" w:hAnsi="Verdana"/>
        </w:rPr>
        <w:t>De melder meld de aard van het probleem, de ernst en noodwendigheid, de juiste locatie.</w:t>
      </w:r>
      <w:r w:rsidR="00CE206E">
        <w:rPr>
          <w:rFonts w:ascii="Verdana" w:hAnsi="Verdana"/>
        </w:rPr>
        <w:t xml:space="preserve"> </w:t>
      </w:r>
      <w:r>
        <w:rPr>
          <w:rFonts w:ascii="Verdana" w:hAnsi="Verdana"/>
        </w:rPr>
        <w:t>Eventueel voorzien</w:t>
      </w:r>
      <w:r w:rsidR="00CE206E">
        <w:rPr>
          <w:rFonts w:ascii="Verdana" w:hAnsi="Verdana"/>
        </w:rPr>
        <w:t xml:space="preserve"> van toelichting </w:t>
      </w:r>
      <w:r>
        <w:rPr>
          <w:rFonts w:ascii="Verdana" w:hAnsi="Verdana"/>
        </w:rPr>
        <w:t xml:space="preserve"> met meerdere foto’s. </w:t>
      </w:r>
    </w:p>
    <w:p w14:paraId="19D49855" w14:textId="2DA362B4" w:rsidR="001D72E7" w:rsidRDefault="001D72E7" w:rsidP="001D72E7">
      <w:pPr>
        <w:rPr>
          <w:rFonts w:ascii="Verdana" w:hAnsi="Verdana"/>
        </w:rPr>
      </w:pPr>
      <w:r>
        <w:rPr>
          <w:rFonts w:ascii="Verdana" w:hAnsi="Verdana"/>
        </w:rPr>
        <w:t>Het doel is</w:t>
      </w:r>
      <w:r w:rsidR="00FB75C8">
        <w:rPr>
          <w:rFonts w:ascii="Verdana" w:hAnsi="Verdana"/>
        </w:rPr>
        <w:t xml:space="preserve"> op een efficiënte manier correct geïnformeerd te worden over het probleem en zo </w:t>
      </w:r>
      <w:r>
        <w:rPr>
          <w:rFonts w:ascii="Verdana" w:hAnsi="Verdana"/>
        </w:rPr>
        <w:t xml:space="preserve">de bewoners tevreden houden en personeel efficiënt te laten werken. </w:t>
      </w:r>
    </w:p>
    <w:p w14:paraId="0BE4BEC3" w14:textId="6A367914" w:rsidR="001D72E7" w:rsidRDefault="001D72E7" w:rsidP="001D72E7">
      <w:pPr>
        <w:rPr>
          <w:rFonts w:ascii="Verdana" w:hAnsi="Verdana"/>
        </w:rPr>
      </w:pPr>
      <w:r w:rsidRPr="00A6147C">
        <w:rPr>
          <w:rFonts w:ascii="Verdana" w:hAnsi="Verdana"/>
        </w:rPr>
        <w:t>De manager technische dienst evaluee</w:t>
      </w:r>
      <w:r>
        <w:rPr>
          <w:rFonts w:ascii="Verdana" w:hAnsi="Verdana"/>
        </w:rPr>
        <w:t>rt de meldingen die</w:t>
      </w:r>
      <w:r w:rsidRPr="00A6147C">
        <w:rPr>
          <w:rFonts w:ascii="Verdana" w:hAnsi="Verdana"/>
        </w:rPr>
        <w:t xml:space="preserve"> </w:t>
      </w:r>
      <w:r>
        <w:rPr>
          <w:rFonts w:ascii="Verdana" w:hAnsi="Verdana"/>
        </w:rPr>
        <w:t>binnenkomen, beslist over de oplossing voor het probleem</w:t>
      </w:r>
      <w:r w:rsidR="00245A29">
        <w:rPr>
          <w:rFonts w:ascii="Verdana" w:hAnsi="Verdana"/>
        </w:rPr>
        <w:t xml:space="preserve">, doet offerte </w:t>
      </w:r>
      <w:r w:rsidR="00FB75C8">
        <w:rPr>
          <w:rFonts w:ascii="Verdana" w:hAnsi="Verdana"/>
        </w:rPr>
        <w:t>aanvragen</w:t>
      </w:r>
      <w:r w:rsidR="00CC76BD">
        <w:rPr>
          <w:rFonts w:ascii="Verdana" w:hAnsi="Verdana"/>
        </w:rPr>
        <w:t xml:space="preserve"> indien nodig</w:t>
      </w:r>
      <w:r w:rsidR="00FB75C8">
        <w:rPr>
          <w:rFonts w:ascii="Verdana" w:hAnsi="Verdana"/>
        </w:rPr>
        <w:t xml:space="preserve"> </w:t>
      </w:r>
      <w:r w:rsidR="00245A29">
        <w:rPr>
          <w:rFonts w:ascii="Verdana" w:hAnsi="Verdana"/>
        </w:rPr>
        <w:t xml:space="preserve">en </w:t>
      </w:r>
      <w:r>
        <w:rPr>
          <w:rFonts w:ascii="Verdana" w:hAnsi="Verdana"/>
        </w:rPr>
        <w:t xml:space="preserve">maakt de </w:t>
      </w:r>
      <w:r w:rsidR="00CC76BD">
        <w:rPr>
          <w:rFonts w:ascii="Verdana" w:hAnsi="Verdana"/>
        </w:rPr>
        <w:t>werkopdrachten</w:t>
      </w:r>
      <w:r>
        <w:rPr>
          <w:rFonts w:ascii="Verdana" w:hAnsi="Verdana"/>
        </w:rPr>
        <w:t>. Hierbij houd hij rekening met mogelijkheid binnen de onderhoudsafdeling en de competentie van de techniekers</w:t>
      </w:r>
      <w:r w:rsidR="00FD1007">
        <w:rPr>
          <w:rFonts w:ascii="Verdana" w:hAnsi="Verdana"/>
        </w:rPr>
        <w:t xml:space="preserve"> en urgentie</w:t>
      </w:r>
      <w:r>
        <w:rPr>
          <w:rFonts w:ascii="Verdana" w:hAnsi="Verdana"/>
        </w:rPr>
        <w:t xml:space="preserve">. </w:t>
      </w:r>
      <w:r w:rsidR="00FD1007">
        <w:rPr>
          <w:rFonts w:ascii="Verdana" w:hAnsi="Verdana"/>
        </w:rPr>
        <w:t xml:space="preserve">De manager heeft door ervaring, kennis en informatie uit vorige werkopdrachten de mogelijkheid een correcte inschatting te maken.  </w:t>
      </w:r>
    </w:p>
    <w:p w14:paraId="6176F60F" w14:textId="24C493BF" w:rsidR="001D72E7" w:rsidRDefault="001D72E7" w:rsidP="001D72E7">
      <w:pPr>
        <w:rPr>
          <w:rFonts w:ascii="Verdana" w:hAnsi="Verdana"/>
        </w:rPr>
      </w:pPr>
      <w:r>
        <w:rPr>
          <w:rFonts w:ascii="Verdana" w:hAnsi="Verdana"/>
        </w:rPr>
        <w:t xml:space="preserve">Doel is </w:t>
      </w:r>
      <w:r w:rsidR="00FB75C8">
        <w:rPr>
          <w:rFonts w:ascii="Verdana" w:hAnsi="Verdana"/>
        </w:rPr>
        <w:t xml:space="preserve">een </w:t>
      </w:r>
      <w:r>
        <w:rPr>
          <w:rFonts w:ascii="Verdana" w:hAnsi="Verdana"/>
        </w:rPr>
        <w:t>maximale prestatie te verkrijgen van zijn team, door een correcte inschatting van de werkzaamheden en deze toewijzen aan de meeste geschikte technieker</w:t>
      </w:r>
      <w:r w:rsidR="00FD1007">
        <w:rPr>
          <w:rFonts w:ascii="Verdana" w:hAnsi="Verdana"/>
        </w:rPr>
        <w:t>(s)</w:t>
      </w:r>
      <w:r>
        <w:rPr>
          <w:rFonts w:ascii="Verdana" w:hAnsi="Verdana"/>
        </w:rPr>
        <w:t>.</w:t>
      </w:r>
      <w:r w:rsidR="005E3AA8">
        <w:rPr>
          <w:rFonts w:ascii="Verdana" w:hAnsi="Verdana"/>
        </w:rPr>
        <w:t xml:space="preserve"> </w:t>
      </w:r>
      <w:r w:rsidR="00121552">
        <w:rPr>
          <w:rFonts w:ascii="Verdana" w:hAnsi="Verdana"/>
        </w:rPr>
        <w:t>E</w:t>
      </w:r>
      <w:r w:rsidR="005E3AA8">
        <w:rPr>
          <w:rFonts w:ascii="Verdana" w:hAnsi="Verdana"/>
        </w:rPr>
        <w:t>en takenlijst opstellen die uitvoerbaar is voor ieder team.</w:t>
      </w:r>
      <w:r>
        <w:rPr>
          <w:rFonts w:ascii="Verdana" w:hAnsi="Verdana"/>
        </w:rPr>
        <w:t xml:space="preserve"> </w:t>
      </w:r>
    </w:p>
    <w:p w14:paraId="3311A4FC" w14:textId="2114189E" w:rsidR="003C054F" w:rsidRDefault="00245A29" w:rsidP="001D72E7">
      <w:pPr>
        <w:rPr>
          <w:rFonts w:ascii="Verdana" w:hAnsi="Verdana"/>
        </w:rPr>
      </w:pPr>
      <w:r>
        <w:rPr>
          <w:rFonts w:ascii="Verdana" w:hAnsi="Verdana"/>
        </w:rPr>
        <w:t>De technieker neemt v</w:t>
      </w:r>
      <w:r w:rsidR="00FB75C8">
        <w:rPr>
          <w:rFonts w:ascii="Verdana" w:hAnsi="Verdana"/>
        </w:rPr>
        <w:t>óó</w:t>
      </w:r>
      <w:r>
        <w:rPr>
          <w:rFonts w:ascii="Verdana" w:hAnsi="Verdana"/>
        </w:rPr>
        <w:t>r aanvang van de taak een inventaris van de nodige materialen en verwittigd de tech</w:t>
      </w:r>
      <w:r w:rsidR="00715D11">
        <w:rPr>
          <w:rFonts w:ascii="Verdana" w:hAnsi="Verdana"/>
        </w:rPr>
        <w:t>nische</w:t>
      </w:r>
      <w:r>
        <w:rPr>
          <w:rFonts w:ascii="Verdana" w:hAnsi="Verdana"/>
        </w:rPr>
        <w:t xml:space="preserve"> manager over eventueel tekort.</w:t>
      </w:r>
    </w:p>
    <w:p w14:paraId="7ED97825" w14:textId="359CFDE2" w:rsidR="00245A29" w:rsidRDefault="00245A29" w:rsidP="001D72E7">
      <w:pPr>
        <w:rPr>
          <w:rFonts w:ascii="Verdana" w:hAnsi="Verdana"/>
        </w:rPr>
      </w:pPr>
      <w:r>
        <w:rPr>
          <w:rFonts w:ascii="Verdana" w:hAnsi="Verdana"/>
        </w:rPr>
        <w:t>Doel is de werken zonder oponthoud uitvoeren.</w:t>
      </w:r>
    </w:p>
    <w:p w14:paraId="62C48CC8" w14:textId="644BF385" w:rsidR="00245A29" w:rsidRDefault="00245A29" w:rsidP="001D72E7">
      <w:pPr>
        <w:rPr>
          <w:rFonts w:ascii="Verdana" w:hAnsi="Verdana"/>
        </w:rPr>
      </w:pPr>
      <w:r>
        <w:rPr>
          <w:rFonts w:ascii="Verdana" w:hAnsi="Verdana"/>
        </w:rPr>
        <w:t>De manager beslist over een alternatieve uitvoering of bestel</w:t>
      </w:r>
      <w:r w:rsidR="00FB75C8">
        <w:rPr>
          <w:rFonts w:ascii="Verdana" w:hAnsi="Verdana"/>
        </w:rPr>
        <w:t>d de</w:t>
      </w:r>
      <w:r>
        <w:rPr>
          <w:rFonts w:ascii="Verdana" w:hAnsi="Verdana"/>
        </w:rPr>
        <w:t xml:space="preserve"> onderdelen.</w:t>
      </w:r>
    </w:p>
    <w:p w14:paraId="410F69DA" w14:textId="53104A13" w:rsidR="00245A29" w:rsidRPr="00245A29" w:rsidRDefault="00245A29" w:rsidP="001D72E7">
      <w:pPr>
        <w:rPr>
          <w:rFonts w:ascii="Verdana" w:hAnsi="Verdana"/>
          <w:i/>
        </w:rPr>
      </w:pPr>
      <w:r w:rsidRPr="00245A29">
        <w:rPr>
          <w:rFonts w:ascii="Verdana" w:hAnsi="Verdana"/>
          <w:i/>
        </w:rPr>
        <w:t xml:space="preserve">Misschien zou hier beter en permanente minimum stock worden bijgehouden of een verantwoordelijke werknemer aangesteld om </w:t>
      </w:r>
      <w:r w:rsidR="009E5940">
        <w:rPr>
          <w:rFonts w:ascii="Verdana" w:hAnsi="Verdana"/>
          <w:i/>
        </w:rPr>
        <w:t xml:space="preserve">het stockbeheer </w:t>
      </w:r>
      <w:r w:rsidRPr="00245A29">
        <w:rPr>
          <w:rFonts w:ascii="Verdana" w:hAnsi="Verdana"/>
          <w:i/>
        </w:rPr>
        <w:t>te verbeteren.</w:t>
      </w:r>
    </w:p>
    <w:p w14:paraId="2BCA98A2" w14:textId="291D0009" w:rsidR="001D72E7" w:rsidRDefault="001D72E7" w:rsidP="001D72E7">
      <w:pPr>
        <w:rPr>
          <w:rFonts w:ascii="Verdana" w:hAnsi="Verdana"/>
        </w:rPr>
      </w:pPr>
      <w:r>
        <w:rPr>
          <w:rFonts w:ascii="Verdana" w:hAnsi="Verdana"/>
        </w:rPr>
        <w:t xml:space="preserve">De HR afdeling houd alle info van het personeel bij alsook, per afdeling een uitgebreid en gestructureerde info omtrent specialisatie van de werknemer en </w:t>
      </w:r>
      <w:r w:rsidR="00FD1007">
        <w:rPr>
          <w:rFonts w:ascii="Verdana" w:hAnsi="Verdana"/>
        </w:rPr>
        <w:t xml:space="preserve">hun </w:t>
      </w:r>
      <w:r>
        <w:rPr>
          <w:rFonts w:ascii="Verdana" w:hAnsi="Verdana"/>
        </w:rPr>
        <w:t>competenties. Deze zijn ter beschikking van de afdelingsmanager.</w:t>
      </w:r>
    </w:p>
    <w:p w14:paraId="164E4A02" w14:textId="2FD5854F" w:rsidR="001D72E7" w:rsidRDefault="001D72E7" w:rsidP="001D72E7">
      <w:pPr>
        <w:rPr>
          <w:rFonts w:ascii="Verdana" w:hAnsi="Verdana"/>
        </w:rPr>
      </w:pPr>
      <w:r>
        <w:rPr>
          <w:rFonts w:ascii="Verdana" w:hAnsi="Verdana"/>
        </w:rPr>
        <w:t xml:space="preserve">Doel is op een geautomatiseerde wijze de gepaste info beschikbaar stellen </w:t>
      </w:r>
      <w:r w:rsidR="00CC2F31">
        <w:rPr>
          <w:rFonts w:ascii="Verdana" w:hAnsi="Verdana"/>
        </w:rPr>
        <w:t xml:space="preserve">bij </w:t>
      </w:r>
      <w:r>
        <w:rPr>
          <w:rFonts w:ascii="Verdana" w:hAnsi="Verdana"/>
        </w:rPr>
        <w:t>de verschillende diensten.</w:t>
      </w:r>
    </w:p>
    <w:p w14:paraId="5479E952" w14:textId="77777777" w:rsidR="001D72E7" w:rsidRDefault="001D72E7" w:rsidP="001D72E7">
      <w:pPr>
        <w:rPr>
          <w:rFonts w:ascii="Verdana" w:hAnsi="Verdana"/>
        </w:rPr>
      </w:pPr>
      <w:r>
        <w:rPr>
          <w:rFonts w:ascii="Verdana" w:hAnsi="Verdana"/>
        </w:rPr>
        <w:lastRenderedPageBreak/>
        <w:t xml:space="preserve">Onder de werknemers wordt gebruik gemaakt van mini tablets, waarmee gestructureerd en vlot gecommuniceerd kan worden. </w:t>
      </w:r>
    </w:p>
    <w:p w14:paraId="4D2C8260" w14:textId="40B6DE45" w:rsidR="00715D11" w:rsidRDefault="001D72E7" w:rsidP="001D72E7">
      <w:pPr>
        <w:rPr>
          <w:rFonts w:ascii="Verdana" w:hAnsi="Verdana"/>
        </w:rPr>
      </w:pPr>
      <w:r>
        <w:rPr>
          <w:rFonts w:ascii="Verdana" w:hAnsi="Verdana"/>
        </w:rPr>
        <w:t>Het doel is dat binnen het RVT een permanent en vlot herstel en onderhoud</w:t>
      </w:r>
      <w:r w:rsidR="009E5940">
        <w:rPr>
          <w:rFonts w:ascii="Verdana" w:hAnsi="Verdana"/>
        </w:rPr>
        <w:t>sbeleid</w:t>
      </w:r>
      <w:r>
        <w:rPr>
          <w:rFonts w:ascii="Verdana" w:hAnsi="Verdana"/>
        </w:rPr>
        <w:t xml:space="preserve"> wordt nagestreefd tot tevredenheid van bewoners en medewerkers. Hiervoor wordt gewerkt met een urgentie mededeling bij opmaak van de melding. Het is dan ook de bedoeling dat deze wordt gerespecteerd</w:t>
      </w:r>
      <w:r w:rsidR="00715D11">
        <w:rPr>
          <w:rFonts w:ascii="Verdana" w:hAnsi="Verdana"/>
        </w:rPr>
        <w:t>.</w:t>
      </w:r>
      <w:r>
        <w:rPr>
          <w:rFonts w:ascii="Verdana" w:hAnsi="Verdana"/>
        </w:rPr>
        <w:t xml:space="preserve"> </w:t>
      </w:r>
    </w:p>
    <w:p w14:paraId="63F8CA46" w14:textId="5169A36F" w:rsidR="001D72E7" w:rsidRDefault="00715D11" w:rsidP="001D72E7">
      <w:pPr>
        <w:rPr>
          <w:rFonts w:ascii="Verdana" w:hAnsi="Verdana"/>
        </w:rPr>
      </w:pPr>
      <w:r>
        <w:rPr>
          <w:rFonts w:ascii="Verdana" w:hAnsi="Verdana"/>
        </w:rPr>
        <w:t xml:space="preserve">De manager beslist over de correctheid van deze urgentie </w:t>
      </w:r>
      <w:r w:rsidR="001D72E7">
        <w:rPr>
          <w:rFonts w:ascii="Verdana" w:hAnsi="Verdana"/>
        </w:rPr>
        <w:t xml:space="preserve">en de melder </w:t>
      </w:r>
      <w:r>
        <w:rPr>
          <w:rFonts w:ascii="Verdana" w:hAnsi="Verdana"/>
        </w:rPr>
        <w:t xml:space="preserve">wordt </w:t>
      </w:r>
      <w:r w:rsidR="001D72E7">
        <w:rPr>
          <w:rFonts w:ascii="Verdana" w:hAnsi="Verdana"/>
        </w:rPr>
        <w:t>hierover geïnformeerd.</w:t>
      </w:r>
      <w:r>
        <w:rPr>
          <w:rFonts w:ascii="Verdana" w:hAnsi="Verdana"/>
        </w:rPr>
        <w:t xml:space="preserve"> Ook bij het beëindigen van de taak wordt de melder geïnformeerd. Doel is de medewerker positief te motiveren.</w:t>
      </w:r>
    </w:p>
    <w:bookmarkEnd w:id="1"/>
    <w:p w14:paraId="5E5B1C8B" w14:textId="77777777" w:rsidR="00C91A7A" w:rsidRDefault="009E5940">
      <w:pPr>
        <w:rPr>
          <w:rFonts w:ascii="Verdana" w:hAnsi="Verdana"/>
        </w:rPr>
      </w:pPr>
      <w:r w:rsidRPr="009E5940">
        <w:rPr>
          <w:rFonts w:ascii="Verdana" w:hAnsi="Verdana"/>
        </w:rPr>
        <w:t>Klein onderhoud en herstel met betrekking tot zaken die</w:t>
      </w:r>
      <w:r>
        <w:rPr>
          <w:rFonts w:ascii="Verdana" w:hAnsi="Verdana"/>
          <w:b/>
          <w:sz w:val="28"/>
          <w:szCs w:val="28"/>
        </w:rPr>
        <w:t xml:space="preserve"> </w:t>
      </w:r>
      <w:r w:rsidRPr="009E5940">
        <w:rPr>
          <w:rFonts w:ascii="Verdana" w:hAnsi="Verdana"/>
        </w:rPr>
        <w:t xml:space="preserve">tot </w:t>
      </w:r>
      <w:r>
        <w:rPr>
          <w:rFonts w:ascii="Verdana" w:hAnsi="Verdana"/>
        </w:rPr>
        <w:t xml:space="preserve">het privé bezit van de bewoner horen zijn ook in het systeem voorzien. Hiervoor </w:t>
      </w:r>
      <w:r w:rsidR="00C91A7A">
        <w:rPr>
          <w:rFonts w:ascii="Verdana" w:hAnsi="Verdana"/>
        </w:rPr>
        <w:t>wordt wel een vergoeding aangerekend aan de bewoner.</w:t>
      </w:r>
    </w:p>
    <w:p w14:paraId="48CD12DF" w14:textId="600296A1" w:rsidR="00420559" w:rsidRPr="009E5940" w:rsidRDefault="00C91A7A">
      <w:pPr>
        <w:rPr>
          <w:rFonts w:ascii="Verdana" w:hAnsi="Verdana"/>
        </w:rPr>
      </w:pPr>
      <w:r>
        <w:rPr>
          <w:rFonts w:ascii="Verdana" w:hAnsi="Verdana"/>
        </w:rPr>
        <w:t>Doel is de bewoner onafhankelijk van externe personen te maken en een complete servies aan te bieden.</w:t>
      </w:r>
      <w:r w:rsidR="009E5940">
        <w:rPr>
          <w:rFonts w:ascii="Verdana" w:hAnsi="Verdana"/>
        </w:rPr>
        <w:t xml:space="preserve"> </w:t>
      </w:r>
      <w:r w:rsidR="009E5940" w:rsidRPr="009E5940">
        <w:rPr>
          <w:rFonts w:ascii="Verdana" w:hAnsi="Verdana"/>
        </w:rPr>
        <w:t xml:space="preserve"> </w:t>
      </w:r>
    </w:p>
    <w:p w14:paraId="3F541DFC" w14:textId="724682E3" w:rsidR="0038217B" w:rsidRPr="00A920ED" w:rsidRDefault="00A920ED">
      <w:pPr>
        <w:rPr>
          <w:rFonts w:ascii="Verdana" w:hAnsi="Verdana"/>
          <w:b/>
          <w:sz w:val="24"/>
          <w:szCs w:val="24"/>
        </w:rPr>
      </w:pPr>
      <w:r w:rsidRPr="00A920ED">
        <w:rPr>
          <w:rFonts w:ascii="Verdana" w:hAnsi="Verdana"/>
          <w:b/>
          <w:sz w:val="24"/>
          <w:szCs w:val="24"/>
        </w:rPr>
        <w:t xml:space="preserve">Toelichting </w:t>
      </w:r>
    </w:p>
    <w:p w14:paraId="52CCB2F7" w14:textId="77777777" w:rsidR="00A920ED" w:rsidRDefault="00A920ED">
      <w:pPr>
        <w:rPr>
          <w:rFonts w:ascii="Verdana" w:hAnsi="Verdana"/>
        </w:rPr>
      </w:pPr>
      <w:r w:rsidRPr="00A920ED">
        <w:rPr>
          <w:rFonts w:ascii="Verdana" w:hAnsi="Verdana"/>
        </w:rPr>
        <w:t xml:space="preserve">Gezien </w:t>
      </w:r>
      <w:r>
        <w:rPr>
          <w:rFonts w:ascii="Verdana" w:hAnsi="Verdana"/>
        </w:rPr>
        <w:t>het gebruik van mini tablet een ruime investering vraagt voor het RVT, wordt dan ook verwacht om een maximum aan rendement uit te halen. Het  communicatie middel moet dan ook perfect functioneren, en gebruikt waar mogelijk. Tot tevredenheid van gebruiker, bewoner en operationele diensten.</w:t>
      </w:r>
    </w:p>
    <w:p w14:paraId="1E61BCDB" w14:textId="2696DE4C" w:rsidR="0038217B" w:rsidRDefault="0038217B">
      <w:pPr>
        <w:rPr>
          <w:rFonts w:ascii="Verdana" w:hAnsi="Verdana"/>
          <w:b/>
          <w:sz w:val="28"/>
          <w:szCs w:val="28"/>
        </w:rPr>
      </w:pPr>
    </w:p>
    <w:p w14:paraId="445058C7" w14:textId="77777777" w:rsidR="0038217B" w:rsidRDefault="0038217B">
      <w:pPr>
        <w:rPr>
          <w:rFonts w:ascii="Verdana" w:hAnsi="Verdana"/>
          <w:b/>
          <w:sz w:val="28"/>
          <w:szCs w:val="28"/>
        </w:rPr>
      </w:pPr>
    </w:p>
    <w:p w14:paraId="1EB06170" w14:textId="336DA5CA" w:rsidR="00202B7E" w:rsidRDefault="00202B7E">
      <w:pPr>
        <w:rPr>
          <w:rFonts w:ascii="Verdana" w:hAnsi="Verdana"/>
          <w:b/>
          <w:sz w:val="28"/>
          <w:szCs w:val="28"/>
        </w:rPr>
      </w:pPr>
      <w:r w:rsidRPr="00420559">
        <w:rPr>
          <w:rFonts w:ascii="Verdana" w:hAnsi="Verdana"/>
          <w:b/>
          <w:sz w:val="28"/>
          <w:szCs w:val="28"/>
        </w:rPr>
        <w:t xml:space="preserve">USE CASE </w:t>
      </w:r>
      <w:r w:rsidRPr="00473527">
        <w:rPr>
          <w:rFonts w:ascii="Verdana" w:hAnsi="Verdana"/>
          <w:b/>
          <w:sz w:val="28"/>
          <w:szCs w:val="28"/>
        </w:rPr>
        <w:t>beschrijving</w:t>
      </w:r>
    </w:p>
    <w:tbl>
      <w:tblPr>
        <w:tblStyle w:val="Tabelraster"/>
        <w:tblpPr w:leftFromText="141" w:rightFromText="141" w:vertAnchor="page" w:horzAnchor="margin" w:tblpY="9112"/>
        <w:tblW w:w="0" w:type="auto"/>
        <w:tblLook w:val="04A0" w:firstRow="1" w:lastRow="0" w:firstColumn="1" w:lastColumn="0" w:noHBand="0" w:noVBand="1"/>
      </w:tblPr>
      <w:tblGrid>
        <w:gridCol w:w="1924"/>
        <w:gridCol w:w="7307"/>
      </w:tblGrid>
      <w:tr w:rsidR="00D169C2" w14:paraId="3033E38B" w14:textId="77777777" w:rsidTr="00D169C2">
        <w:tc>
          <w:tcPr>
            <w:tcW w:w="1924" w:type="dxa"/>
          </w:tcPr>
          <w:p w14:paraId="18EFD69E" w14:textId="77777777" w:rsidR="00D169C2" w:rsidRPr="0095337F" w:rsidRDefault="00D169C2" w:rsidP="00D169C2">
            <w:pPr>
              <w:rPr>
                <w:rFonts w:ascii="Verdana" w:hAnsi="Verdana"/>
                <w:b/>
              </w:rPr>
            </w:pPr>
            <w:r w:rsidRPr="0095337F">
              <w:rPr>
                <w:rFonts w:ascii="Verdana" w:hAnsi="Verdana"/>
                <w:b/>
              </w:rPr>
              <w:t xml:space="preserve">Actoren </w:t>
            </w:r>
          </w:p>
        </w:tc>
        <w:tc>
          <w:tcPr>
            <w:tcW w:w="7307" w:type="dxa"/>
          </w:tcPr>
          <w:p w14:paraId="4409349A" w14:textId="77777777" w:rsidR="00D169C2" w:rsidRPr="0095337F" w:rsidRDefault="00D169C2" w:rsidP="00D169C2">
            <w:pPr>
              <w:rPr>
                <w:rFonts w:ascii="Verdana" w:hAnsi="Verdana"/>
                <w:b/>
              </w:rPr>
            </w:pPr>
            <w:r w:rsidRPr="0095337F">
              <w:rPr>
                <w:rFonts w:ascii="Verdana" w:hAnsi="Verdana"/>
                <w:b/>
              </w:rPr>
              <w:t>Definitie  omschrijving</w:t>
            </w:r>
          </w:p>
        </w:tc>
      </w:tr>
      <w:tr w:rsidR="00D169C2" w14:paraId="623CD0DF" w14:textId="77777777" w:rsidTr="00D169C2">
        <w:tc>
          <w:tcPr>
            <w:tcW w:w="1924" w:type="dxa"/>
          </w:tcPr>
          <w:p w14:paraId="51AD1F0A" w14:textId="77777777" w:rsidR="00D169C2" w:rsidRPr="0095337F" w:rsidRDefault="00D169C2" w:rsidP="00D169C2">
            <w:pPr>
              <w:rPr>
                <w:rFonts w:ascii="Verdana" w:hAnsi="Verdana"/>
              </w:rPr>
            </w:pPr>
          </w:p>
          <w:p w14:paraId="798CB0C6" w14:textId="77777777" w:rsidR="00D169C2" w:rsidRPr="0095337F" w:rsidRDefault="00D169C2" w:rsidP="00D169C2">
            <w:pPr>
              <w:rPr>
                <w:rFonts w:ascii="Verdana" w:hAnsi="Verdana"/>
              </w:rPr>
            </w:pPr>
            <w:r w:rsidRPr="0095337F">
              <w:rPr>
                <w:rFonts w:ascii="Verdana" w:hAnsi="Verdana"/>
              </w:rPr>
              <w:t>Technische manager</w:t>
            </w:r>
          </w:p>
          <w:p w14:paraId="25669C95" w14:textId="77777777" w:rsidR="00D169C2" w:rsidRPr="0095337F" w:rsidRDefault="00D169C2" w:rsidP="00D169C2">
            <w:pPr>
              <w:rPr>
                <w:rFonts w:ascii="Verdana" w:hAnsi="Verdana"/>
              </w:rPr>
            </w:pPr>
          </w:p>
        </w:tc>
        <w:tc>
          <w:tcPr>
            <w:tcW w:w="7307" w:type="dxa"/>
          </w:tcPr>
          <w:p w14:paraId="6C91D552" w14:textId="77777777" w:rsidR="00D169C2" w:rsidRPr="0095337F" w:rsidRDefault="00D169C2" w:rsidP="00D169C2">
            <w:pPr>
              <w:rPr>
                <w:rFonts w:ascii="Verdana" w:hAnsi="Verdana"/>
              </w:rPr>
            </w:pPr>
          </w:p>
          <w:p w14:paraId="31B198C9" w14:textId="77777777" w:rsidR="00D169C2" w:rsidRPr="0095337F" w:rsidRDefault="00D169C2" w:rsidP="00D169C2">
            <w:pPr>
              <w:rPr>
                <w:rFonts w:ascii="Verdana" w:hAnsi="Verdana"/>
              </w:rPr>
            </w:pPr>
            <w:r w:rsidRPr="0095337F">
              <w:rPr>
                <w:rFonts w:ascii="Verdana" w:hAnsi="Verdana"/>
              </w:rPr>
              <w:t>De persoon die de leiding van de technische dienst heeft, de opdrachten evalueert en toewijst, de bestellingen valideert.</w:t>
            </w:r>
          </w:p>
          <w:p w14:paraId="053F2360" w14:textId="77777777" w:rsidR="00D169C2" w:rsidRPr="0095337F" w:rsidRDefault="00D169C2" w:rsidP="00D169C2">
            <w:pPr>
              <w:rPr>
                <w:rFonts w:ascii="Verdana" w:hAnsi="Verdana"/>
              </w:rPr>
            </w:pPr>
          </w:p>
        </w:tc>
      </w:tr>
      <w:tr w:rsidR="00D169C2" w14:paraId="46E40A86" w14:textId="77777777" w:rsidTr="00D169C2">
        <w:tc>
          <w:tcPr>
            <w:tcW w:w="1924" w:type="dxa"/>
          </w:tcPr>
          <w:p w14:paraId="5225E14A" w14:textId="77777777" w:rsidR="00D169C2" w:rsidRPr="0095337F" w:rsidRDefault="00D169C2" w:rsidP="00D169C2">
            <w:pPr>
              <w:rPr>
                <w:rFonts w:ascii="Verdana" w:hAnsi="Verdana"/>
              </w:rPr>
            </w:pPr>
          </w:p>
          <w:p w14:paraId="1240AB67" w14:textId="77777777" w:rsidR="00D169C2" w:rsidRPr="0095337F" w:rsidRDefault="00D169C2" w:rsidP="00D169C2">
            <w:pPr>
              <w:rPr>
                <w:rFonts w:ascii="Verdana" w:hAnsi="Verdana"/>
              </w:rPr>
            </w:pPr>
          </w:p>
          <w:p w14:paraId="55FC47E3" w14:textId="77777777" w:rsidR="00D169C2" w:rsidRPr="0095337F" w:rsidRDefault="00D169C2" w:rsidP="00D169C2">
            <w:pPr>
              <w:rPr>
                <w:rFonts w:ascii="Verdana" w:hAnsi="Verdana"/>
              </w:rPr>
            </w:pPr>
            <w:r w:rsidRPr="0095337F">
              <w:rPr>
                <w:rFonts w:ascii="Verdana" w:hAnsi="Verdana"/>
              </w:rPr>
              <w:t>Technieker</w:t>
            </w:r>
          </w:p>
          <w:p w14:paraId="4A5EB584" w14:textId="77777777" w:rsidR="00D169C2" w:rsidRPr="0095337F" w:rsidRDefault="00D169C2" w:rsidP="00D169C2">
            <w:pPr>
              <w:rPr>
                <w:rFonts w:ascii="Verdana" w:hAnsi="Verdana"/>
              </w:rPr>
            </w:pPr>
          </w:p>
        </w:tc>
        <w:tc>
          <w:tcPr>
            <w:tcW w:w="7307" w:type="dxa"/>
          </w:tcPr>
          <w:p w14:paraId="2E6671EE" w14:textId="77777777" w:rsidR="00D169C2" w:rsidRPr="0095337F" w:rsidRDefault="00D169C2" w:rsidP="00D169C2">
            <w:pPr>
              <w:rPr>
                <w:rFonts w:ascii="Verdana" w:hAnsi="Verdana"/>
              </w:rPr>
            </w:pPr>
          </w:p>
          <w:p w14:paraId="2B2D7D4C" w14:textId="77777777" w:rsidR="00D169C2" w:rsidRPr="0095337F" w:rsidRDefault="00D169C2" w:rsidP="00D169C2">
            <w:pPr>
              <w:rPr>
                <w:rFonts w:ascii="Verdana" w:hAnsi="Verdana"/>
              </w:rPr>
            </w:pPr>
            <w:r w:rsidRPr="0095337F">
              <w:rPr>
                <w:rFonts w:ascii="Verdana" w:hAnsi="Verdana"/>
              </w:rPr>
              <w:t>De persoon met specifieke competenties  die de herstellingen uitvoert, de voorraad onderbrekingen meld en de manager brief over de uitvoering van de werkzaamheden.</w:t>
            </w:r>
          </w:p>
          <w:p w14:paraId="0B2C8B2E" w14:textId="77777777" w:rsidR="00D169C2" w:rsidRPr="0095337F" w:rsidRDefault="00D169C2" w:rsidP="00D169C2">
            <w:pPr>
              <w:rPr>
                <w:rFonts w:ascii="Verdana" w:hAnsi="Verdana"/>
              </w:rPr>
            </w:pPr>
          </w:p>
        </w:tc>
      </w:tr>
      <w:tr w:rsidR="00D169C2" w14:paraId="416A25DB" w14:textId="77777777" w:rsidTr="00D169C2">
        <w:tc>
          <w:tcPr>
            <w:tcW w:w="1924" w:type="dxa"/>
          </w:tcPr>
          <w:p w14:paraId="357493F7" w14:textId="77777777" w:rsidR="00D169C2" w:rsidRPr="0095337F" w:rsidRDefault="00D169C2" w:rsidP="00D169C2">
            <w:pPr>
              <w:rPr>
                <w:rFonts w:ascii="Verdana" w:hAnsi="Verdana"/>
              </w:rPr>
            </w:pPr>
          </w:p>
          <w:p w14:paraId="545D4A0A" w14:textId="77777777" w:rsidR="00D169C2" w:rsidRPr="0095337F" w:rsidRDefault="00D169C2" w:rsidP="00D169C2">
            <w:pPr>
              <w:rPr>
                <w:rFonts w:ascii="Verdana" w:hAnsi="Verdana"/>
              </w:rPr>
            </w:pPr>
          </w:p>
          <w:p w14:paraId="19EE3D46" w14:textId="77777777" w:rsidR="00D169C2" w:rsidRPr="0095337F" w:rsidRDefault="00D169C2" w:rsidP="00D169C2">
            <w:pPr>
              <w:rPr>
                <w:rFonts w:ascii="Verdana" w:hAnsi="Verdana"/>
              </w:rPr>
            </w:pPr>
            <w:r w:rsidRPr="0095337F">
              <w:rPr>
                <w:rFonts w:ascii="Verdana" w:hAnsi="Verdana"/>
              </w:rPr>
              <w:t>Verzorgend personeel</w:t>
            </w:r>
          </w:p>
          <w:p w14:paraId="63B15F86" w14:textId="77777777" w:rsidR="00D169C2" w:rsidRPr="0095337F" w:rsidRDefault="00D169C2" w:rsidP="00D169C2">
            <w:pPr>
              <w:rPr>
                <w:rFonts w:ascii="Verdana" w:hAnsi="Verdana"/>
              </w:rPr>
            </w:pPr>
          </w:p>
        </w:tc>
        <w:tc>
          <w:tcPr>
            <w:tcW w:w="7307" w:type="dxa"/>
          </w:tcPr>
          <w:p w14:paraId="26AA8141" w14:textId="77777777" w:rsidR="00D169C2" w:rsidRPr="0095337F" w:rsidRDefault="00D169C2" w:rsidP="00D169C2">
            <w:pPr>
              <w:rPr>
                <w:rFonts w:ascii="Verdana" w:hAnsi="Verdana"/>
              </w:rPr>
            </w:pPr>
          </w:p>
          <w:p w14:paraId="762D71D4" w14:textId="77777777" w:rsidR="00D169C2" w:rsidRPr="0095337F" w:rsidRDefault="00D169C2" w:rsidP="00D169C2">
            <w:pPr>
              <w:rPr>
                <w:rFonts w:ascii="Verdana" w:hAnsi="Verdana"/>
              </w:rPr>
            </w:pPr>
            <w:r w:rsidRPr="0095337F">
              <w:rPr>
                <w:rFonts w:ascii="Verdana" w:hAnsi="Verdana"/>
              </w:rPr>
              <w:t>Personeel die naast het verzorgende werk ook de meldingen doet, via een intern systeem, van defecten of mankementen bij de uitvoering van hun taak. De melding moet dan heel nauwkeurig omschreven zijn via het meldingssysteem.</w:t>
            </w:r>
          </w:p>
          <w:p w14:paraId="4874BC57" w14:textId="77777777" w:rsidR="00D169C2" w:rsidRPr="0095337F" w:rsidRDefault="00D169C2" w:rsidP="00D169C2">
            <w:pPr>
              <w:rPr>
                <w:rFonts w:ascii="Verdana" w:hAnsi="Verdana"/>
              </w:rPr>
            </w:pPr>
          </w:p>
        </w:tc>
      </w:tr>
      <w:tr w:rsidR="00D169C2" w14:paraId="6F73C999" w14:textId="77777777" w:rsidTr="00D169C2">
        <w:tc>
          <w:tcPr>
            <w:tcW w:w="1924" w:type="dxa"/>
          </w:tcPr>
          <w:p w14:paraId="203B0AA4" w14:textId="77777777" w:rsidR="00D169C2" w:rsidRPr="0095337F" w:rsidRDefault="00D169C2" w:rsidP="00D169C2">
            <w:pPr>
              <w:rPr>
                <w:rFonts w:ascii="Verdana" w:hAnsi="Verdana"/>
              </w:rPr>
            </w:pPr>
          </w:p>
          <w:p w14:paraId="14140561" w14:textId="77777777" w:rsidR="00D169C2" w:rsidRPr="0095337F" w:rsidRDefault="00D169C2" w:rsidP="00D169C2">
            <w:pPr>
              <w:rPr>
                <w:rFonts w:ascii="Verdana" w:hAnsi="Verdana"/>
              </w:rPr>
            </w:pPr>
            <w:r w:rsidRPr="0095337F">
              <w:rPr>
                <w:rFonts w:ascii="Verdana" w:hAnsi="Verdana"/>
              </w:rPr>
              <w:t>HR manager</w:t>
            </w:r>
          </w:p>
          <w:p w14:paraId="5F1F1EDF" w14:textId="77777777" w:rsidR="00D169C2" w:rsidRPr="0095337F" w:rsidRDefault="00D169C2" w:rsidP="00D169C2">
            <w:pPr>
              <w:rPr>
                <w:rFonts w:ascii="Verdana" w:hAnsi="Verdana"/>
              </w:rPr>
            </w:pPr>
          </w:p>
        </w:tc>
        <w:tc>
          <w:tcPr>
            <w:tcW w:w="7307" w:type="dxa"/>
          </w:tcPr>
          <w:p w14:paraId="47F03989" w14:textId="77777777" w:rsidR="00D169C2" w:rsidRPr="0095337F" w:rsidRDefault="00D169C2" w:rsidP="00D169C2">
            <w:pPr>
              <w:rPr>
                <w:rFonts w:ascii="Verdana" w:hAnsi="Verdana"/>
              </w:rPr>
            </w:pPr>
          </w:p>
          <w:p w14:paraId="65DC2584" w14:textId="77777777" w:rsidR="00D169C2" w:rsidRPr="0095337F" w:rsidRDefault="00D169C2" w:rsidP="00D169C2">
            <w:pPr>
              <w:rPr>
                <w:rFonts w:ascii="Verdana" w:hAnsi="Verdana"/>
              </w:rPr>
            </w:pPr>
            <w:r w:rsidRPr="0095337F">
              <w:rPr>
                <w:rFonts w:ascii="Verdana" w:hAnsi="Verdana"/>
              </w:rPr>
              <w:t>Staat in voor het bijhouden van de personeelsgegevens alsook de specialiteit en vakbekwaamheid van de techniekers.</w:t>
            </w:r>
          </w:p>
          <w:p w14:paraId="4998369C" w14:textId="77777777" w:rsidR="00D169C2" w:rsidRPr="0095337F" w:rsidRDefault="00D169C2" w:rsidP="00D169C2">
            <w:pPr>
              <w:rPr>
                <w:rFonts w:ascii="Verdana" w:hAnsi="Verdana"/>
              </w:rPr>
            </w:pPr>
          </w:p>
        </w:tc>
      </w:tr>
    </w:tbl>
    <w:p w14:paraId="3FF7DA07" w14:textId="2F0D345D" w:rsidR="00420559" w:rsidRDefault="00202B7E">
      <w:pPr>
        <w:rPr>
          <w:rFonts w:ascii="Verdana" w:hAnsi="Verdana"/>
          <w:b/>
          <w:sz w:val="28"/>
          <w:szCs w:val="28"/>
        </w:rPr>
        <w:sectPr w:rsidR="00420559" w:rsidSect="00D169C2">
          <w:footerReference w:type="default" r:id="rId8"/>
          <w:pgSz w:w="11906" w:h="16838"/>
          <w:pgMar w:top="567" w:right="680" w:bottom="567" w:left="1531" w:header="709" w:footer="709" w:gutter="0"/>
          <w:cols w:space="708"/>
          <w:docGrid w:linePitch="360"/>
        </w:sectPr>
      </w:pPr>
      <w:r>
        <w:rPr>
          <w:rFonts w:ascii="Verdana" w:hAnsi="Verdana"/>
          <w:b/>
          <w:sz w:val="28"/>
          <w:szCs w:val="28"/>
        </w:rPr>
        <w:t>Bizagi model</w:t>
      </w:r>
      <w:r w:rsidR="00420559">
        <w:rPr>
          <w:rFonts w:ascii="Verdana" w:hAnsi="Verdana"/>
          <w:b/>
          <w:sz w:val="28"/>
          <w:szCs w:val="28"/>
        </w:rPr>
        <w:br w:type="page"/>
      </w:r>
    </w:p>
    <w:p w14:paraId="659B6341" w14:textId="22818BC2" w:rsidR="001D72E7" w:rsidRPr="00715D11" w:rsidRDefault="00925C2E">
      <w:pPr>
        <w:rPr>
          <w:rFonts w:ascii="Verdana" w:hAnsi="Verdana"/>
          <w:b/>
          <w:sz w:val="28"/>
          <w:szCs w:val="28"/>
        </w:rPr>
      </w:pPr>
      <w:r>
        <w:rPr>
          <w:noProof/>
          <w:lang w:eastAsia="nl-BE"/>
        </w:rPr>
        <w:lastRenderedPageBreak/>
        <w:drawing>
          <wp:anchor distT="0" distB="0" distL="114300" distR="114300" simplePos="0" relativeHeight="251657216" behindDoc="0" locked="0" layoutInCell="1" allowOverlap="1" wp14:anchorId="465C77D3" wp14:editId="4E2133D0">
            <wp:simplePos x="0" y="0"/>
            <wp:positionH relativeFrom="margin">
              <wp:posOffset>123825</wp:posOffset>
            </wp:positionH>
            <wp:positionV relativeFrom="paragraph">
              <wp:posOffset>0</wp:posOffset>
            </wp:positionV>
            <wp:extent cx="9981565" cy="6229350"/>
            <wp:effectExtent l="0" t="0" r="635" b="0"/>
            <wp:wrapThrough wrapText="bothSides">
              <wp:wrapPolygon edited="0">
                <wp:start x="0" y="0"/>
                <wp:lineTo x="0" y="21534"/>
                <wp:lineTo x="21560" y="21534"/>
                <wp:lineTo x="21560"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981565" cy="6229350"/>
                    </a:xfrm>
                    <a:prstGeom prst="rect">
                      <a:avLst/>
                    </a:prstGeom>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70528" behindDoc="0" locked="1" layoutInCell="1" allowOverlap="1" wp14:anchorId="741391A0" wp14:editId="70ADA5DC">
            <wp:simplePos x="0" y="0"/>
            <wp:positionH relativeFrom="margin">
              <wp:align>right</wp:align>
            </wp:positionH>
            <wp:positionV relativeFrom="margin">
              <wp:align>top</wp:align>
            </wp:positionV>
            <wp:extent cx="2037600" cy="324000"/>
            <wp:effectExtent l="0" t="0" r="127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37600" cy="324000"/>
                    </a:xfrm>
                    <a:prstGeom prst="rect">
                      <a:avLst/>
                    </a:prstGeom>
                  </pic:spPr>
                </pic:pic>
              </a:graphicData>
            </a:graphic>
            <wp14:sizeRelH relativeFrom="margin">
              <wp14:pctWidth>0</wp14:pctWidth>
            </wp14:sizeRelH>
            <wp14:sizeRelV relativeFrom="margin">
              <wp14:pctHeight>0</wp14:pctHeight>
            </wp14:sizeRelV>
          </wp:anchor>
        </w:drawing>
      </w:r>
    </w:p>
    <w:p w14:paraId="58B611D8" w14:textId="40F1937C" w:rsidR="00420559" w:rsidRDefault="00420559">
      <w:pPr>
        <w:rPr>
          <w:rFonts w:ascii="Verdana" w:hAnsi="Verdana"/>
          <w:b/>
          <w:sz w:val="28"/>
          <w:szCs w:val="28"/>
        </w:rPr>
      </w:pPr>
      <w:r>
        <w:rPr>
          <w:noProof/>
          <w:lang w:eastAsia="nl-BE"/>
        </w:rPr>
        <w:lastRenderedPageBreak/>
        <w:drawing>
          <wp:inline distT="0" distB="0" distL="0" distR="0" wp14:anchorId="0EB3E1CE" wp14:editId="05B93A49">
            <wp:extent cx="9777730" cy="322454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77730" cy="3224544"/>
                    </a:xfrm>
                    <a:prstGeom prst="rect">
                      <a:avLst/>
                    </a:prstGeom>
                  </pic:spPr>
                </pic:pic>
              </a:graphicData>
            </a:graphic>
          </wp:inline>
        </w:drawing>
      </w:r>
    </w:p>
    <w:p w14:paraId="73A0BEFC" w14:textId="77777777" w:rsidR="00420559" w:rsidRDefault="00420559">
      <w:pPr>
        <w:rPr>
          <w:rFonts w:ascii="Verdana" w:hAnsi="Verdana"/>
          <w:b/>
          <w:sz w:val="28"/>
          <w:szCs w:val="28"/>
        </w:rPr>
      </w:pPr>
    </w:p>
    <w:p w14:paraId="3D74D795" w14:textId="77777777" w:rsidR="00420559" w:rsidRDefault="00420559">
      <w:pPr>
        <w:rPr>
          <w:rFonts w:ascii="Verdana" w:hAnsi="Verdana"/>
          <w:b/>
          <w:sz w:val="28"/>
          <w:szCs w:val="28"/>
        </w:rPr>
      </w:pPr>
    </w:p>
    <w:p w14:paraId="1CA35DD2" w14:textId="4C4736F4" w:rsidR="00420559" w:rsidRDefault="00420559" w:rsidP="0080094F">
      <w:pPr>
        <w:jc w:val="both"/>
        <w:rPr>
          <w:ins w:id="2" w:author="rik manhaeve" w:date="2018-01-19T18:38:00Z"/>
          <w:rFonts w:ascii="Verdana" w:hAnsi="Verdana"/>
        </w:rPr>
      </w:pPr>
      <w:r>
        <w:rPr>
          <w:rFonts w:ascii="Verdana" w:hAnsi="Verdana"/>
          <w:b/>
          <w:sz w:val="28"/>
          <w:szCs w:val="28"/>
        </w:rPr>
        <w:br w:type="page"/>
      </w:r>
      <w:ins w:id="3" w:author="rik manhaeve" w:date="2018-01-19T18:35:00Z">
        <w:r w:rsidR="0080094F" w:rsidRPr="0080094F">
          <w:rPr>
            <w:rFonts w:ascii="Verdana" w:hAnsi="Verdana"/>
            <w:rPrChange w:id="4" w:author="rik manhaeve" w:date="2018-01-19T18:36:00Z">
              <w:rPr>
                <w:rFonts w:ascii="Verdana" w:hAnsi="Verdana"/>
                <w:b/>
                <w:sz w:val="28"/>
                <w:szCs w:val="28"/>
              </w:rPr>
            </w:rPrChange>
          </w:rPr>
          <w:lastRenderedPageBreak/>
          <w:t xml:space="preserve">Personeel </w:t>
        </w:r>
      </w:ins>
      <w:ins w:id="5" w:author="rik manhaeve" w:date="2018-01-19T18:36:00Z">
        <w:r w:rsidR="0080094F" w:rsidRPr="0080094F">
          <w:rPr>
            <w:rFonts w:ascii="Verdana" w:hAnsi="Verdana"/>
            <w:rPrChange w:id="6" w:author="rik manhaeve" w:date="2018-01-19T18:36:00Z">
              <w:rPr>
                <w:rFonts w:ascii="Verdana" w:hAnsi="Verdana"/>
                <w:b/>
                <w:sz w:val="28"/>
                <w:szCs w:val="28"/>
              </w:rPr>
            </w:rPrChange>
          </w:rPr>
          <w:t>i</w:t>
        </w:r>
      </w:ins>
      <w:ins w:id="7" w:author="rik manhaeve" w:date="2018-01-19T18:35:00Z">
        <w:r w:rsidR="0080094F" w:rsidRPr="0080094F">
          <w:rPr>
            <w:rFonts w:ascii="Verdana" w:hAnsi="Verdana"/>
            <w:rPrChange w:id="8" w:author="rik manhaeve" w:date="2018-01-19T18:36:00Z">
              <w:rPr>
                <w:rFonts w:ascii="Verdana" w:hAnsi="Verdana"/>
                <w:b/>
                <w:sz w:val="28"/>
                <w:szCs w:val="28"/>
              </w:rPr>
            </w:rPrChange>
          </w:rPr>
          <w:t>s als rol veel te breed. Het is niet de bedoeling dat iedereen zomaar meldingen begint te maken?</w:t>
        </w:r>
      </w:ins>
    </w:p>
    <w:p w14:paraId="07DB034E" w14:textId="781A80CE" w:rsidR="0080094F" w:rsidRPr="0080094F" w:rsidRDefault="0080094F" w:rsidP="0080094F">
      <w:pPr>
        <w:jc w:val="both"/>
        <w:rPr>
          <w:rFonts w:ascii="Verdana" w:hAnsi="Verdana"/>
          <w:rPrChange w:id="9" w:author="rik manhaeve" w:date="2018-01-19T18:36:00Z">
            <w:rPr>
              <w:rFonts w:ascii="Verdana" w:hAnsi="Verdana"/>
              <w:b/>
            </w:rPr>
          </w:rPrChange>
        </w:rPr>
      </w:pPr>
      <w:ins w:id="10" w:author="rik manhaeve" w:date="2018-01-19T18:38:00Z">
        <w:r>
          <w:rPr>
            <w:rFonts w:ascii="Verdana" w:hAnsi="Verdana"/>
          </w:rPr>
          <w:t>HR manager speelt geen rol in het proces, waarom staat hij er dan?</w:t>
        </w:r>
      </w:ins>
    </w:p>
    <w:p w14:paraId="6EFA7B62" w14:textId="77777777" w:rsidR="00420559" w:rsidRDefault="00420559">
      <w:pPr>
        <w:rPr>
          <w:ins w:id="11" w:author="rik manhaeve" w:date="2018-01-19T18:38:00Z"/>
          <w:rFonts w:ascii="Verdana" w:hAnsi="Verdana"/>
        </w:rPr>
      </w:pPr>
    </w:p>
    <w:p w14:paraId="0EE83623" w14:textId="77777777" w:rsidR="0080094F" w:rsidRDefault="0080094F">
      <w:pPr>
        <w:rPr>
          <w:ins w:id="12" w:author="rik manhaeve" w:date="2018-01-19T18:38:00Z"/>
          <w:rFonts w:ascii="Verdana" w:hAnsi="Verdana"/>
        </w:rPr>
      </w:pPr>
    </w:p>
    <w:p w14:paraId="7D718A7E" w14:textId="77777777" w:rsidR="0080094F" w:rsidRPr="0080094F" w:rsidRDefault="0080094F">
      <w:pPr>
        <w:rPr>
          <w:rFonts w:ascii="Verdana" w:hAnsi="Verdana"/>
          <w:rPrChange w:id="13" w:author="rik manhaeve" w:date="2018-01-19T18:36:00Z">
            <w:rPr>
              <w:rFonts w:ascii="Verdana" w:hAnsi="Verdana"/>
              <w:b/>
              <w:sz w:val="28"/>
              <w:szCs w:val="28"/>
            </w:rPr>
          </w:rPrChange>
        </w:rPr>
        <w:sectPr w:rsidR="0080094F" w:rsidRPr="0080094F" w:rsidSect="00420559">
          <w:pgSz w:w="16838" w:h="11906" w:orient="landscape"/>
          <w:pgMar w:top="1021" w:right="720" w:bottom="1474" w:left="720" w:header="709" w:footer="709" w:gutter="0"/>
          <w:cols w:space="708"/>
          <w:docGrid w:linePitch="360"/>
        </w:sectPr>
      </w:pPr>
    </w:p>
    <w:p w14:paraId="78EE2CCC" w14:textId="351E85A9" w:rsidR="00420559" w:rsidRDefault="00420559">
      <w:pPr>
        <w:rPr>
          <w:rFonts w:ascii="Verdana" w:hAnsi="Verdana"/>
          <w:b/>
          <w:sz w:val="28"/>
          <w:szCs w:val="28"/>
        </w:rPr>
      </w:pPr>
    </w:p>
    <w:p w14:paraId="665C67A3" w14:textId="2D1F60E6" w:rsidR="00122F0F" w:rsidRDefault="00473527">
      <w:pPr>
        <w:rPr>
          <w:rFonts w:ascii="Verdana" w:hAnsi="Verdana"/>
          <w:b/>
          <w:sz w:val="28"/>
          <w:szCs w:val="28"/>
          <w:lang w:val="en-US"/>
        </w:rPr>
      </w:pPr>
      <w:r w:rsidRPr="00A16936">
        <w:rPr>
          <w:rFonts w:ascii="Verdana" w:hAnsi="Verdana"/>
          <w:b/>
          <w:sz w:val="28"/>
          <w:szCs w:val="28"/>
          <w:lang w:val="en-US"/>
        </w:rPr>
        <w:t>USE CASE model</w:t>
      </w:r>
    </w:p>
    <w:p w14:paraId="27D5130D" w14:textId="66723873" w:rsidR="00EF536E" w:rsidRDefault="00EF536E">
      <w:pPr>
        <w:rPr>
          <w:lang w:val="en-US"/>
        </w:rPr>
      </w:pPr>
    </w:p>
    <w:p w14:paraId="46EC8CB6" w14:textId="77777777" w:rsidR="00EF536E" w:rsidRPr="00A16936" w:rsidRDefault="00EF536E">
      <w:pPr>
        <w:rPr>
          <w:lang w:val="en-US"/>
        </w:rPr>
      </w:pPr>
    </w:p>
    <w:p w14:paraId="676397A0" w14:textId="39A3777B" w:rsidR="00473527" w:rsidRPr="0095337F" w:rsidRDefault="00EF536E" w:rsidP="00473527">
      <w:pPr>
        <w:rPr>
          <w:rFonts w:ascii="Verdana" w:hAnsi="Verdana"/>
          <w:b/>
          <w:sz w:val="28"/>
          <w:szCs w:val="28"/>
          <w:lang w:val="en-US"/>
        </w:rPr>
      </w:pPr>
      <w:r>
        <w:rPr>
          <w:noProof/>
          <w:lang w:eastAsia="nl-BE"/>
        </w:rPr>
        <w:drawing>
          <wp:inline distT="0" distB="0" distL="0" distR="0" wp14:anchorId="4F2B75CF" wp14:editId="558766F5">
            <wp:extent cx="6390772" cy="747170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768" cy="7483390"/>
                    </a:xfrm>
                    <a:prstGeom prst="rect">
                      <a:avLst/>
                    </a:prstGeom>
                  </pic:spPr>
                </pic:pic>
              </a:graphicData>
            </a:graphic>
          </wp:inline>
        </w:drawing>
      </w:r>
      <w:r w:rsidR="00122F0F" w:rsidRPr="00FB75C8">
        <w:rPr>
          <w:lang w:val="en-US"/>
        </w:rPr>
        <w:br w:type="page"/>
      </w:r>
      <w:r w:rsidR="00473527" w:rsidRPr="0095337F">
        <w:rPr>
          <w:rFonts w:ascii="Verdana" w:hAnsi="Verdana"/>
          <w:b/>
          <w:sz w:val="28"/>
          <w:szCs w:val="28"/>
          <w:lang w:val="en-US"/>
        </w:rPr>
        <w:t xml:space="preserve"> </w:t>
      </w:r>
      <w:r w:rsidR="00473527" w:rsidRPr="0095337F">
        <w:rPr>
          <w:rFonts w:ascii="Verdana" w:hAnsi="Verdana"/>
          <w:sz w:val="24"/>
          <w:szCs w:val="24"/>
          <w:lang w:val="en-US"/>
        </w:rPr>
        <w:t>USE CASE beschrijving</w:t>
      </w:r>
    </w:p>
    <w:p w14:paraId="0E6ECDC6" w14:textId="3EC626EC" w:rsidR="00796FAC" w:rsidRPr="0095337F" w:rsidRDefault="00796FAC">
      <w:pPr>
        <w:rPr>
          <w:rFonts w:ascii="Verdana" w:hAnsi="Verdana"/>
        </w:rPr>
      </w:pPr>
      <w:r w:rsidRPr="0095337F">
        <w:rPr>
          <w:rFonts w:ascii="Verdana" w:hAnsi="Verdana"/>
        </w:rPr>
        <w:t>Verhouding tot het systeem</w:t>
      </w:r>
    </w:p>
    <w:tbl>
      <w:tblPr>
        <w:tblStyle w:val="Tabelraster"/>
        <w:tblW w:w="0" w:type="auto"/>
        <w:tblLook w:val="04A0" w:firstRow="1" w:lastRow="0" w:firstColumn="1" w:lastColumn="0" w:noHBand="0" w:noVBand="1"/>
      </w:tblPr>
      <w:tblGrid>
        <w:gridCol w:w="2882"/>
        <w:gridCol w:w="2880"/>
        <w:gridCol w:w="3639"/>
      </w:tblGrid>
      <w:tr w:rsidR="00796FAC" w:rsidRPr="0095337F" w14:paraId="6F34D5F0" w14:textId="77777777" w:rsidTr="00320AD0">
        <w:tc>
          <w:tcPr>
            <w:tcW w:w="3020" w:type="dxa"/>
          </w:tcPr>
          <w:p w14:paraId="39D1E2F4" w14:textId="2067065E" w:rsidR="00796FAC" w:rsidRPr="0095337F" w:rsidRDefault="00796FAC" w:rsidP="004F0F93">
            <w:pPr>
              <w:jc w:val="center"/>
              <w:rPr>
                <w:rFonts w:ascii="Verdana" w:hAnsi="Verdana"/>
              </w:rPr>
            </w:pPr>
            <w:r w:rsidRPr="0095337F">
              <w:rPr>
                <w:rFonts w:ascii="Verdana" w:hAnsi="Verdana"/>
              </w:rPr>
              <w:t>Actor</w:t>
            </w:r>
          </w:p>
        </w:tc>
        <w:tc>
          <w:tcPr>
            <w:tcW w:w="3021" w:type="dxa"/>
          </w:tcPr>
          <w:p w14:paraId="43FC8FCB" w14:textId="379C33B6" w:rsidR="00796FAC" w:rsidRPr="0095337F" w:rsidRDefault="00796FAC" w:rsidP="004F0F93">
            <w:pPr>
              <w:jc w:val="center"/>
              <w:rPr>
                <w:rFonts w:ascii="Verdana" w:hAnsi="Verdana"/>
              </w:rPr>
            </w:pPr>
            <w:r w:rsidRPr="0095337F">
              <w:rPr>
                <w:rFonts w:ascii="Verdana" w:hAnsi="Verdana"/>
              </w:rPr>
              <w:t>Rol tegenover het systeem</w:t>
            </w:r>
          </w:p>
        </w:tc>
        <w:tc>
          <w:tcPr>
            <w:tcW w:w="3735" w:type="dxa"/>
          </w:tcPr>
          <w:p w14:paraId="59B83874" w14:textId="2B6BFAEC" w:rsidR="00796FAC" w:rsidRPr="0095337F" w:rsidRDefault="00796FAC" w:rsidP="004F0F93">
            <w:pPr>
              <w:jc w:val="center"/>
              <w:rPr>
                <w:rFonts w:ascii="Verdana" w:hAnsi="Verdana"/>
              </w:rPr>
            </w:pPr>
            <w:r w:rsidRPr="0095337F">
              <w:rPr>
                <w:rFonts w:ascii="Verdana" w:hAnsi="Verdana"/>
              </w:rPr>
              <w:t>Motivatie</w:t>
            </w:r>
          </w:p>
          <w:p w14:paraId="4B2540D4" w14:textId="58F21263" w:rsidR="00796FAC" w:rsidRPr="0095337F" w:rsidRDefault="00796FAC" w:rsidP="004F0F93">
            <w:pPr>
              <w:jc w:val="center"/>
              <w:rPr>
                <w:rFonts w:ascii="Verdana" w:hAnsi="Verdana"/>
              </w:rPr>
            </w:pPr>
          </w:p>
        </w:tc>
      </w:tr>
      <w:tr w:rsidR="00796FAC" w:rsidRPr="0095337F" w14:paraId="5A8AA99F" w14:textId="77777777" w:rsidTr="00320AD0">
        <w:tc>
          <w:tcPr>
            <w:tcW w:w="3020" w:type="dxa"/>
          </w:tcPr>
          <w:p w14:paraId="38300C67" w14:textId="77777777" w:rsidR="00796FAC" w:rsidRPr="0095337F" w:rsidRDefault="00796FAC" w:rsidP="00796FAC">
            <w:pPr>
              <w:jc w:val="center"/>
              <w:rPr>
                <w:rFonts w:ascii="Verdana" w:hAnsi="Verdana"/>
              </w:rPr>
            </w:pPr>
          </w:p>
          <w:p w14:paraId="155BA8FA" w14:textId="786E3D3C" w:rsidR="00796FAC" w:rsidRPr="0095337F" w:rsidRDefault="00796FAC" w:rsidP="00796FAC">
            <w:pPr>
              <w:jc w:val="center"/>
              <w:rPr>
                <w:rFonts w:ascii="Verdana" w:hAnsi="Verdana"/>
              </w:rPr>
            </w:pPr>
            <w:r w:rsidRPr="0095337F">
              <w:rPr>
                <w:rFonts w:ascii="Verdana" w:hAnsi="Verdana"/>
              </w:rPr>
              <w:t>Technische manager</w:t>
            </w:r>
          </w:p>
          <w:p w14:paraId="5900389E" w14:textId="77777777" w:rsidR="00796FAC" w:rsidRPr="0095337F" w:rsidRDefault="00796FAC">
            <w:pPr>
              <w:rPr>
                <w:rFonts w:ascii="Verdana" w:hAnsi="Verdana"/>
              </w:rPr>
            </w:pPr>
          </w:p>
        </w:tc>
        <w:tc>
          <w:tcPr>
            <w:tcW w:w="3021" w:type="dxa"/>
          </w:tcPr>
          <w:p w14:paraId="573C2645" w14:textId="77777777" w:rsidR="00796FAC" w:rsidRPr="0095337F" w:rsidRDefault="00796FAC" w:rsidP="00616584">
            <w:pPr>
              <w:jc w:val="center"/>
              <w:rPr>
                <w:rFonts w:ascii="Verdana" w:hAnsi="Verdana"/>
              </w:rPr>
            </w:pPr>
          </w:p>
          <w:p w14:paraId="6ACD2F46" w14:textId="1D1CD4C5" w:rsidR="00796FAC" w:rsidRPr="0095337F" w:rsidRDefault="00796FAC" w:rsidP="00616584">
            <w:pPr>
              <w:jc w:val="center"/>
              <w:rPr>
                <w:rFonts w:ascii="Verdana" w:hAnsi="Verdana"/>
              </w:rPr>
            </w:pPr>
            <w:r w:rsidRPr="0095337F">
              <w:rPr>
                <w:rFonts w:ascii="Verdana" w:hAnsi="Verdana"/>
              </w:rPr>
              <w:t>Primaire actor</w:t>
            </w:r>
          </w:p>
          <w:p w14:paraId="7888FCE8" w14:textId="3611FABF" w:rsidR="00796FAC" w:rsidRPr="0095337F" w:rsidRDefault="00796FAC" w:rsidP="00616584">
            <w:pPr>
              <w:jc w:val="center"/>
              <w:rPr>
                <w:rFonts w:ascii="Verdana" w:hAnsi="Verdana"/>
              </w:rPr>
            </w:pPr>
          </w:p>
        </w:tc>
        <w:tc>
          <w:tcPr>
            <w:tcW w:w="3735" w:type="dxa"/>
          </w:tcPr>
          <w:p w14:paraId="0F6B58BC" w14:textId="77777777" w:rsidR="00616584" w:rsidRPr="0095337F" w:rsidRDefault="00616584">
            <w:pPr>
              <w:rPr>
                <w:rFonts w:ascii="Verdana" w:hAnsi="Verdana"/>
              </w:rPr>
            </w:pPr>
          </w:p>
          <w:p w14:paraId="0C0D47BC" w14:textId="24409267" w:rsidR="00796FAC" w:rsidRPr="0095337F" w:rsidRDefault="00616584">
            <w:pPr>
              <w:rPr>
                <w:rFonts w:ascii="Verdana" w:hAnsi="Verdana"/>
              </w:rPr>
            </w:pPr>
            <w:r w:rsidRPr="0095337F">
              <w:rPr>
                <w:rFonts w:ascii="Verdana" w:hAnsi="Verdana"/>
              </w:rPr>
              <w:t>Zorgt dat de afdeling goed en rendabel functioneert.</w:t>
            </w:r>
          </w:p>
          <w:p w14:paraId="3A5B459F" w14:textId="2437CF02" w:rsidR="00616584" w:rsidRPr="0095337F" w:rsidRDefault="00616584">
            <w:pPr>
              <w:rPr>
                <w:rFonts w:ascii="Verdana" w:hAnsi="Verdana"/>
              </w:rPr>
            </w:pPr>
          </w:p>
        </w:tc>
      </w:tr>
      <w:tr w:rsidR="00616584" w:rsidRPr="0095337F" w14:paraId="2E9E511B" w14:textId="77777777" w:rsidTr="00320AD0">
        <w:tc>
          <w:tcPr>
            <w:tcW w:w="3020" w:type="dxa"/>
          </w:tcPr>
          <w:p w14:paraId="6C9C4FBA" w14:textId="77777777" w:rsidR="00616584" w:rsidRPr="0095337F" w:rsidRDefault="00616584" w:rsidP="00616584">
            <w:pPr>
              <w:jc w:val="center"/>
              <w:rPr>
                <w:rFonts w:ascii="Verdana" w:hAnsi="Verdana"/>
              </w:rPr>
            </w:pPr>
          </w:p>
          <w:p w14:paraId="79C748A1" w14:textId="342AE4E7" w:rsidR="00616584" w:rsidRPr="0095337F" w:rsidRDefault="00616584" w:rsidP="00616584">
            <w:pPr>
              <w:jc w:val="center"/>
              <w:rPr>
                <w:rFonts w:ascii="Verdana" w:hAnsi="Verdana"/>
              </w:rPr>
            </w:pPr>
            <w:r w:rsidRPr="0095337F">
              <w:rPr>
                <w:rFonts w:ascii="Verdana" w:hAnsi="Verdana"/>
              </w:rPr>
              <w:t>Technieker</w:t>
            </w:r>
          </w:p>
          <w:p w14:paraId="149A0FD5" w14:textId="77777777" w:rsidR="00616584" w:rsidRPr="0095337F" w:rsidRDefault="00616584" w:rsidP="00616584">
            <w:pPr>
              <w:jc w:val="center"/>
              <w:rPr>
                <w:rFonts w:ascii="Verdana" w:hAnsi="Verdana"/>
              </w:rPr>
            </w:pPr>
          </w:p>
        </w:tc>
        <w:tc>
          <w:tcPr>
            <w:tcW w:w="3021" w:type="dxa"/>
          </w:tcPr>
          <w:p w14:paraId="70220CE4" w14:textId="77777777" w:rsidR="00616584" w:rsidRPr="0095337F" w:rsidRDefault="00616584" w:rsidP="00616584">
            <w:pPr>
              <w:jc w:val="center"/>
              <w:rPr>
                <w:rFonts w:ascii="Verdana" w:hAnsi="Verdana"/>
              </w:rPr>
            </w:pPr>
          </w:p>
          <w:p w14:paraId="655589BA" w14:textId="761B5A1D" w:rsidR="00616584" w:rsidRPr="0095337F" w:rsidRDefault="00616584" w:rsidP="00616584">
            <w:pPr>
              <w:jc w:val="center"/>
              <w:rPr>
                <w:rFonts w:ascii="Verdana" w:hAnsi="Verdana"/>
              </w:rPr>
            </w:pPr>
            <w:r w:rsidRPr="0095337F">
              <w:rPr>
                <w:rFonts w:ascii="Verdana" w:hAnsi="Verdana"/>
              </w:rPr>
              <w:t>Primaire actor</w:t>
            </w:r>
          </w:p>
          <w:p w14:paraId="755E1466" w14:textId="77777777" w:rsidR="00616584" w:rsidRPr="0095337F" w:rsidRDefault="00616584" w:rsidP="00616584">
            <w:pPr>
              <w:jc w:val="center"/>
              <w:rPr>
                <w:rFonts w:ascii="Verdana" w:hAnsi="Verdana"/>
              </w:rPr>
            </w:pPr>
          </w:p>
        </w:tc>
        <w:tc>
          <w:tcPr>
            <w:tcW w:w="3735" w:type="dxa"/>
          </w:tcPr>
          <w:p w14:paraId="4C393E10" w14:textId="77777777" w:rsidR="00616584" w:rsidRPr="0095337F" w:rsidRDefault="00616584" w:rsidP="00616584">
            <w:pPr>
              <w:rPr>
                <w:rFonts w:ascii="Verdana" w:hAnsi="Verdana"/>
              </w:rPr>
            </w:pPr>
          </w:p>
          <w:p w14:paraId="3F5E6B20" w14:textId="77777777" w:rsidR="00616584" w:rsidRPr="0095337F" w:rsidRDefault="00616584" w:rsidP="00616584">
            <w:pPr>
              <w:rPr>
                <w:rFonts w:ascii="Verdana" w:hAnsi="Verdana"/>
              </w:rPr>
            </w:pPr>
            <w:r w:rsidRPr="0095337F">
              <w:rPr>
                <w:rFonts w:ascii="Verdana" w:hAnsi="Verdana"/>
              </w:rPr>
              <w:t>De taken op efficiënte wijze uitvoeren.</w:t>
            </w:r>
          </w:p>
          <w:p w14:paraId="35418BD6" w14:textId="0DF9B341" w:rsidR="00616584" w:rsidRPr="0095337F" w:rsidRDefault="00616584" w:rsidP="00616584">
            <w:pPr>
              <w:rPr>
                <w:rFonts w:ascii="Verdana" w:hAnsi="Verdana"/>
              </w:rPr>
            </w:pPr>
          </w:p>
        </w:tc>
      </w:tr>
      <w:tr w:rsidR="00616584" w:rsidRPr="0095337F" w14:paraId="340D3BE3" w14:textId="77777777" w:rsidTr="00320AD0">
        <w:tc>
          <w:tcPr>
            <w:tcW w:w="3020" w:type="dxa"/>
          </w:tcPr>
          <w:p w14:paraId="7188CF7B" w14:textId="77777777" w:rsidR="00616584" w:rsidRPr="0095337F" w:rsidRDefault="00616584" w:rsidP="00616584">
            <w:pPr>
              <w:jc w:val="center"/>
              <w:rPr>
                <w:rFonts w:ascii="Verdana" w:hAnsi="Verdana"/>
              </w:rPr>
            </w:pPr>
          </w:p>
          <w:p w14:paraId="6F6BDB19" w14:textId="77777777" w:rsidR="00616584" w:rsidRPr="0095337F" w:rsidRDefault="00616584" w:rsidP="00616584">
            <w:pPr>
              <w:jc w:val="center"/>
              <w:rPr>
                <w:rFonts w:ascii="Verdana" w:hAnsi="Verdana"/>
              </w:rPr>
            </w:pPr>
          </w:p>
          <w:p w14:paraId="353A58F9" w14:textId="3B3EB328" w:rsidR="00616584" w:rsidRPr="0095337F" w:rsidRDefault="00616584" w:rsidP="00616584">
            <w:pPr>
              <w:jc w:val="center"/>
              <w:rPr>
                <w:rFonts w:ascii="Verdana" w:hAnsi="Verdana"/>
              </w:rPr>
            </w:pPr>
            <w:r w:rsidRPr="0095337F">
              <w:rPr>
                <w:rFonts w:ascii="Verdana" w:hAnsi="Verdana"/>
              </w:rPr>
              <w:t>Verzorgend personeel</w:t>
            </w:r>
          </w:p>
          <w:p w14:paraId="0A9A53C6" w14:textId="77777777" w:rsidR="00616584" w:rsidRPr="0095337F" w:rsidRDefault="00616584" w:rsidP="00616584">
            <w:pPr>
              <w:jc w:val="center"/>
              <w:rPr>
                <w:rFonts w:ascii="Verdana" w:hAnsi="Verdana"/>
              </w:rPr>
            </w:pPr>
          </w:p>
        </w:tc>
        <w:tc>
          <w:tcPr>
            <w:tcW w:w="3021" w:type="dxa"/>
          </w:tcPr>
          <w:p w14:paraId="185D96A6" w14:textId="77777777" w:rsidR="00616584" w:rsidRPr="0095337F" w:rsidRDefault="00616584" w:rsidP="00616584">
            <w:pPr>
              <w:jc w:val="center"/>
              <w:rPr>
                <w:rFonts w:ascii="Verdana" w:hAnsi="Verdana"/>
              </w:rPr>
            </w:pPr>
          </w:p>
          <w:p w14:paraId="6AA37DC5" w14:textId="77777777" w:rsidR="00616584" w:rsidRPr="0095337F" w:rsidRDefault="00616584" w:rsidP="00616584">
            <w:pPr>
              <w:jc w:val="center"/>
              <w:rPr>
                <w:rFonts w:ascii="Verdana" w:hAnsi="Verdana"/>
              </w:rPr>
            </w:pPr>
          </w:p>
          <w:p w14:paraId="596927BC" w14:textId="125CEE7E" w:rsidR="00616584" w:rsidRPr="0095337F" w:rsidRDefault="00616584" w:rsidP="00616584">
            <w:pPr>
              <w:jc w:val="center"/>
              <w:rPr>
                <w:rFonts w:ascii="Verdana" w:hAnsi="Verdana"/>
              </w:rPr>
            </w:pPr>
            <w:r w:rsidRPr="0095337F">
              <w:rPr>
                <w:rFonts w:ascii="Verdana" w:hAnsi="Verdana"/>
              </w:rPr>
              <w:t>Primaire actor</w:t>
            </w:r>
          </w:p>
          <w:p w14:paraId="5D8C9A09" w14:textId="77777777" w:rsidR="00616584" w:rsidRPr="0095337F" w:rsidRDefault="00616584" w:rsidP="00616584">
            <w:pPr>
              <w:jc w:val="center"/>
              <w:rPr>
                <w:rFonts w:ascii="Verdana" w:hAnsi="Verdana"/>
              </w:rPr>
            </w:pPr>
          </w:p>
        </w:tc>
        <w:tc>
          <w:tcPr>
            <w:tcW w:w="3735" w:type="dxa"/>
          </w:tcPr>
          <w:p w14:paraId="55DEEE0C" w14:textId="77777777" w:rsidR="00616584" w:rsidRPr="0095337F" w:rsidRDefault="00616584" w:rsidP="00616584">
            <w:pPr>
              <w:rPr>
                <w:rFonts w:ascii="Verdana" w:hAnsi="Verdana"/>
              </w:rPr>
            </w:pPr>
          </w:p>
          <w:p w14:paraId="1A27D556" w14:textId="4005D810" w:rsidR="00616584" w:rsidRPr="0095337F" w:rsidRDefault="00616584" w:rsidP="00616584">
            <w:pPr>
              <w:rPr>
                <w:rFonts w:ascii="Verdana" w:hAnsi="Verdana"/>
              </w:rPr>
            </w:pPr>
            <w:r w:rsidRPr="0095337F">
              <w:rPr>
                <w:rFonts w:ascii="Verdana" w:hAnsi="Verdana"/>
              </w:rPr>
              <w:t>Reageren op tekort bij hun werkomstandigheden. Tevredenheid voor de bewoners</w:t>
            </w:r>
          </w:p>
          <w:p w14:paraId="75FE3391" w14:textId="6C9E90D9" w:rsidR="00616584" w:rsidRPr="0095337F" w:rsidRDefault="00616584" w:rsidP="00616584">
            <w:pPr>
              <w:rPr>
                <w:rFonts w:ascii="Verdana" w:hAnsi="Verdana"/>
              </w:rPr>
            </w:pPr>
          </w:p>
        </w:tc>
      </w:tr>
      <w:tr w:rsidR="00616584" w:rsidRPr="0095337F" w14:paraId="21763A36" w14:textId="77777777" w:rsidTr="00320AD0">
        <w:tc>
          <w:tcPr>
            <w:tcW w:w="3020" w:type="dxa"/>
          </w:tcPr>
          <w:p w14:paraId="6BBFDC8E" w14:textId="77777777" w:rsidR="004F0F93" w:rsidRPr="0095337F" w:rsidRDefault="004F0F93" w:rsidP="004F0F93">
            <w:pPr>
              <w:rPr>
                <w:rFonts w:ascii="Verdana" w:hAnsi="Verdana"/>
              </w:rPr>
            </w:pPr>
          </w:p>
          <w:p w14:paraId="51A521B9" w14:textId="77777777" w:rsidR="004F0F93" w:rsidRPr="0095337F" w:rsidRDefault="004F0F93" w:rsidP="004F0F93">
            <w:pPr>
              <w:rPr>
                <w:rFonts w:ascii="Verdana" w:hAnsi="Verdana"/>
              </w:rPr>
            </w:pPr>
          </w:p>
          <w:p w14:paraId="77E54CAF" w14:textId="50D68B26" w:rsidR="004F0F93" w:rsidRPr="0095337F" w:rsidRDefault="004F0F93" w:rsidP="004F0F93">
            <w:pPr>
              <w:jc w:val="center"/>
              <w:rPr>
                <w:rFonts w:ascii="Verdana" w:hAnsi="Verdana"/>
              </w:rPr>
            </w:pPr>
            <w:r w:rsidRPr="0095337F">
              <w:rPr>
                <w:rFonts w:ascii="Verdana" w:hAnsi="Verdana"/>
              </w:rPr>
              <w:t>HR manager</w:t>
            </w:r>
          </w:p>
          <w:p w14:paraId="3F77944B" w14:textId="77777777" w:rsidR="00616584" w:rsidRPr="0095337F" w:rsidRDefault="00616584" w:rsidP="00616584">
            <w:pPr>
              <w:jc w:val="center"/>
              <w:rPr>
                <w:rFonts w:ascii="Verdana" w:hAnsi="Verdana"/>
              </w:rPr>
            </w:pPr>
          </w:p>
        </w:tc>
        <w:tc>
          <w:tcPr>
            <w:tcW w:w="3021" w:type="dxa"/>
          </w:tcPr>
          <w:p w14:paraId="6964FC0D" w14:textId="77777777" w:rsidR="004F0F93" w:rsidRPr="0095337F" w:rsidRDefault="004F0F93" w:rsidP="00616584">
            <w:pPr>
              <w:jc w:val="center"/>
              <w:rPr>
                <w:rFonts w:ascii="Verdana" w:hAnsi="Verdana"/>
              </w:rPr>
            </w:pPr>
          </w:p>
          <w:p w14:paraId="52D858E1" w14:textId="77777777" w:rsidR="004F0F93" w:rsidRPr="0095337F" w:rsidRDefault="004F0F93" w:rsidP="00616584">
            <w:pPr>
              <w:jc w:val="center"/>
              <w:rPr>
                <w:rFonts w:ascii="Verdana" w:hAnsi="Verdana"/>
              </w:rPr>
            </w:pPr>
          </w:p>
          <w:p w14:paraId="7EE32427" w14:textId="567BA197" w:rsidR="00616584" w:rsidRPr="0095337F" w:rsidRDefault="004F0F93" w:rsidP="00616584">
            <w:pPr>
              <w:jc w:val="center"/>
              <w:rPr>
                <w:rFonts w:ascii="Verdana" w:hAnsi="Verdana"/>
              </w:rPr>
            </w:pPr>
            <w:r w:rsidRPr="0095337F">
              <w:rPr>
                <w:rFonts w:ascii="Verdana" w:hAnsi="Verdana"/>
              </w:rPr>
              <w:t>Secundaire actor</w:t>
            </w:r>
            <w:ins w:id="14" w:author="rik manhaeve" w:date="2018-01-19T18:39:00Z">
              <w:r w:rsidR="0080094F">
                <w:rPr>
                  <w:rFonts w:ascii="Verdana" w:hAnsi="Verdana"/>
                </w:rPr>
                <w:t xml:space="preserve"> out of scope</w:t>
              </w:r>
            </w:ins>
          </w:p>
          <w:p w14:paraId="6980D8FC" w14:textId="45D7B262" w:rsidR="004F0F93" w:rsidRPr="0095337F" w:rsidRDefault="004F0F93" w:rsidP="00616584">
            <w:pPr>
              <w:jc w:val="center"/>
              <w:rPr>
                <w:rFonts w:ascii="Verdana" w:hAnsi="Verdana"/>
              </w:rPr>
            </w:pPr>
          </w:p>
        </w:tc>
        <w:tc>
          <w:tcPr>
            <w:tcW w:w="3735" w:type="dxa"/>
          </w:tcPr>
          <w:p w14:paraId="2907E675" w14:textId="77777777" w:rsidR="004F0F93" w:rsidRPr="0095337F" w:rsidRDefault="004F0F93" w:rsidP="00616584">
            <w:pPr>
              <w:rPr>
                <w:rFonts w:ascii="Verdana" w:hAnsi="Verdana"/>
              </w:rPr>
            </w:pPr>
          </w:p>
          <w:p w14:paraId="50B66CA4" w14:textId="5A6799C2" w:rsidR="004F0F93" w:rsidRPr="0095337F" w:rsidRDefault="004F0F93" w:rsidP="00616584">
            <w:pPr>
              <w:rPr>
                <w:rFonts w:ascii="Verdana" w:hAnsi="Verdana"/>
              </w:rPr>
            </w:pPr>
            <w:r w:rsidRPr="0095337F">
              <w:rPr>
                <w:rFonts w:ascii="Verdana" w:hAnsi="Verdana"/>
              </w:rPr>
              <w:t>Reageert op vraag technische manager naar specialisatie en kwalificatie technieker.</w:t>
            </w:r>
          </w:p>
          <w:p w14:paraId="0F11304A" w14:textId="5AD5A20B" w:rsidR="00616584" w:rsidRPr="0095337F" w:rsidRDefault="004F0F93" w:rsidP="00616584">
            <w:pPr>
              <w:rPr>
                <w:rFonts w:ascii="Verdana" w:hAnsi="Verdana"/>
              </w:rPr>
            </w:pPr>
            <w:r w:rsidRPr="0095337F">
              <w:rPr>
                <w:rFonts w:ascii="Verdana" w:hAnsi="Verdana"/>
              </w:rPr>
              <w:t xml:space="preserve"> </w:t>
            </w:r>
          </w:p>
        </w:tc>
      </w:tr>
    </w:tbl>
    <w:p w14:paraId="14FA5FD4" w14:textId="77777777" w:rsidR="004E53DA" w:rsidRDefault="004E53DA">
      <w:pPr>
        <w:rPr>
          <w:rFonts w:ascii="Verdana" w:hAnsi="Verdana"/>
          <w:b/>
          <w:sz w:val="28"/>
          <w:szCs w:val="28"/>
        </w:rPr>
      </w:pPr>
    </w:p>
    <w:p w14:paraId="46759AF2" w14:textId="77777777" w:rsidR="004E53DA" w:rsidRDefault="004E53DA">
      <w:pPr>
        <w:rPr>
          <w:rFonts w:ascii="Verdana" w:hAnsi="Verdana"/>
          <w:b/>
          <w:sz w:val="28"/>
          <w:szCs w:val="28"/>
        </w:rPr>
      </w:pPr>
    </w:p>
    <w:p w14:paraId="0BF7EF8C" w14:textId="643AFFD6" w:rsidR="00D84753" w:rsidRPr="00473527" w:rsidRDefault="00473527">
      <w:pPr>
        <w:rPr>
          <w:rFonts w:ascii="Verdana" w:hAnsi="Verdana"/>
          <w:b/>
          <w:sz w:val="28"/>
          <w:szCs w:val="28"/>
        </w:rPr>
      </w:pPr>
      <w:r w:rsidRPr="00473527">
        <w:rPr>
          <w:rFonts w:ascii="Verdana" w:hAnsi="Verdana"/>
          <w:b/>
          <w:sz w:val="28"/>
          <w:szCs w:val="28"/>
        </w:rPr>
        <w:t>Beschrijving USE CAS</w:t>
      </w:r>
      <w:r>
        <w:rPr>
          <w:rFonts w:ascii="Verdana" w:hAnsi="Verdana"/>
          <w:b/>
          <w:sz w:val="28"/>
          <w:szCs w:val="28"/>
        </w:rPr>
        <w:t>ES</w:t>
      </w:r>
    </w:p>
    <w:p w14:paraId="4FF2C0D2" w14:textId="77777777" w:rsidR="004E53DA" w:rsidRDefault="004E53DA">
      <w:pPr>
        <w:rPr>
          <w:rFonts w:ascii="Verdana" w:hAnsi="Verdana"/>
          <w:b/>
          <w:color w:val="1F4E79" w:themeColor="accent5" w:themeShade="80"/>
          <w:sz w:val="28"/>
          <w:szCs w:val="28"/>
        </w:rPr>
      </w:pPr>
    </w:p>
    <w:p w14:paraId="3BDFA878" w14:textId="28C60677" w:rsidR="00E84728" w:rsidRDefault="00654388">
      <w:r w:rsidRPr="0096347D">
        <w:rPr>
          <w:rFonts w:ascii="Verdana" w:hAnsi="Verdana"/>
          <w:b/>
          <w:color w:val="1F4E79" w:themeColor="accent5" w:themeShade="80"/>
          <w:sz w:val="28"/>
          <w:szCs w:val="28"/>
        </w:rPr>
        <w:t>Tech manager</w:t>
      </w:r>
      <w:r w:rsidRPr="0096347D">
        <w:rPr>
          <w:color w:val="1F4E79" w:themeColor="accent5" w:themeShade="80"/>
          <w:sz w:val="28"/>
          <w:szCs w:val="28"/>
        </w:rPr>
        <w:t xml:space="preserve"> </w:t>
      </w:r>
      <w:r>
        <w:t>(manager</w:t>
      </w:r>
      <w:r w:rsidR="00170B40" w:rsidRPr="00170B40">
        <w:t xml:space="preserve"> </w:t>
      </w:r>
      <w:r w:rsidR="00170B40">
        <w:t>technische afdeling</w:t>
      </w:r>
      <w:r>
        <w:t>)</w:t>
      </w:r>
    </w:p>
    <w:p w14:paraId="02D999C4" w14:textId="74520A17" w:rsidR="00E84728" w:rsidRDefault="00654388">
      <w:r w:rsidRPr="00150E5B">
        <w:rPr>
          <w:rFonts w:ascii="Verdana" w:hAnsi="Verdana"/>
          <w:sz w:val="24"/>
          <w:szCs w:val="24"/>
        </w:rPr>
        <w:t xml:space="preserve"> ° </w:t>
      </w:r>
      <w:r w:rsidR="00E84728" w:rsidRPr="00150E5B">
        <w:rPr>
          <w:rFonts w:ascii="Verdana" w:hAnsi="Verdana"/>
          <w:sz w:val="24"/>
          <w:szCs w:val="24"/>
        </w:rPr>
        <w:t>Bestelling voorraad plaatsen</w:t>
      </w:r>
    </w:p>
    <w:p w14:paraId="250F758A" w14:textId="1CC038AB" w:rsidR="00E84728" w:rsidRPr="00CE206E" w:rsidRDefault="0071767C" w:rsidP="00170B40">
      <w:pPr>
        <w:ind w:left="705"/>
        <w:rPr>
          <w:rFonts w:ascii="Verdana" w:hAnsi="Verdana"/>
        </w:rPr>
      </w:pPr>
      <w:r w:rsidRPr="00CE206E">
        <w:rPr>
          <w:rFonts w:ascii="Verdana" w:hAnsi="Verdana"/>
        </w:rPr>
        <w:t>B</w:t>
      </w:r>
      <w:r w:rsidR="00E84728" w:rsidRPr="00CE206E">
        <w:rPr>
          <w:rFonts w:ascii="Verdana" w:hAnsi="Verdana"/>
        </w:rPr>
        <w:t>ij de melding van stockonderbreking van de nodige onderdelen</w:t>
      </w:r>
      <w:r w:rsidR="00654388" w:rsidRPr="00CE206E">
        <w:rPr>
          <w:rFonts w:ascii="Verdana" w:hAnsi="Verdana"/>
        </w:rPr>
        <w:t>,</w:t>
      </w:r>
      <w:r w:rsidR="00E84728" w:rsidRPr="00CE206E">
        <w:rPr>
          <w:rFonts w:ascii="Verdana" w:hAnsi="Verdana"/>
        </w:rPr>
        <w:t xml:space="preserve"> oorde</w:t>
      </w:r>
      <w:r w:rsidR="00D84753" w:rsidRPr="00CE206E">
        <w:rPr>
          <w:rFonts w:ascii="Verdana" w:hAnsi="Verdana"/>
        </w:rPr>
        <w:t>elt de manager</w:t>
      </w:r>
      <w:r w:rsidR="00E84728" w:rsidRPr="00CE206E">
        <w:rPr>
          <w:rFonts w:ascii="Verdana" w:hAnsi="Verdana"/>
        </w:rPr>
        <w:t xml:space="preserve"> of er een alternatieve uitvoering mogelijk is. Zo niet plaatst hij de bestelling bij de leverancier </w:t>
      </w:r>
      <w:r w:rsidR="00654388" w:rsidRPr="00CE206E">
        <w:rPr>
          <w:rFonts w:ascii="Verdana" w:hAnsi="Verdana"/>
        </w:rPr>
        <w:t>en meld (indien mogelijk) de verwachte leveringstermijn aan de technieker.</w:t>
      </w:r>
      <w:r w:rsidR="005807A8" w:rsidRPr="00CE206E">
        <w:rPr>
          <w:rFonts w:ascii="Verdana" w:hAnsi="Verdana"/>
        </w:rPr>
        <w:t>(via mini tablet)</w:t>
      </w:r>
    </w:p>
    <w:p w14:paraId="4CBC107F" w14:textId="4872B055" w:rsidR="00654388" w:rsidRPr="00CE206E" w:rsidRDefault="00654388">
      <w:pPr>
        <w:rPr>
          <w:rFonts w:ascii="Verdana" w:hAnsi="Verdana"/>
          <w:sz w:val="24"/>
          <w:szCs w:val="24"/>
        </w:rPr>
      </w:pPr>
      <w:r w:rsidRPr="00CE206E">
        <w:rPr>
          <w:rFonts w:ascii="Verdana" w:hAnsi="Verdana"/>
          <w:sz w:val="24"/>
          <w:szCs w:val="24"/>
        </w:rPr>
        <w:t xml:space="preserve">° Werkverdeling  </w:t>
      </w:r>
    </w:p>
    <w:p w14:paraId="07568638" w14:textId="3DDBEB2C" w:rsidR="00A32DC7" w:rsidRPr="00CE206E" w:rsidRDefault="0071767C" w:rsidP="00A32DC7">
      <w:pPr>
        <w:ind w:left="705"/>
        <w:rPr>
          <w:rFonts w:ascii="Verdana" w:hAnsi="Verdana"/>
        </w:rPr>
      </w:pPr>
      <w:r w:rsidRPr="00CE206E">
        <w:rPr>
          <w:rFonts w:ascii="Verdana" w:hAnsi="Verdana"/>
        </w:rPr>
        <w:t xml:space="preserve">Bij de planning van de taken wordt rekening gehouden met de specialisatie </w:t>
      </w:r>
      <w:r w:rsidR="000459D4" w:rsidRPr="00CE206E">
        <w:rPr>
          <w:rFonts w:ascii="Verdana" w:hAnsi="Verdana"/>
        </w:rPr>
        <w:t xml:space="preserve">en competentie </w:t>
      </w:r>
      <w:r w:rsidRPr="00CE206E">
        <w:rPr>
          <w:rFonts w:ascii="Verdana" w:hAnsi="Verdana"/>
        </w:rPr>
        <w:t>van de technieker</w:t>
      </w:r>
      <w:r w:rsidR="000459D4" w:rsidRPr="00CE206E">
        <w:rPr>
          <w:rFonts w:ascii="Verdana" w:hAnsi="Verdana"/>
        </w:rPr>
        <w:t>( beschikbaar bij HR data)</w:t>
      </w:r>
      <w:r w:rsidRPr="00CE206E">
        <w:rPr>
          <w:rFonts w:ascii="Verdana" w:hAnsi="Verdana"/>
        </w:rPr>
        <w:t xml:space="preserve"> de omvang van de taak</w:t>
      </w:r>
      <w:r w:rsidR="000459D4" w:rsidRPr="00CE206E">
        <w:rPr>
          <w:rFonts w:ascii="Verdana" w:hAnsi="Verdana"/>
        </w:rPr>
        <w:t xml:space="preserve"> en hoogdringendheid.</w:t>
      </w:r>
      <w:r w:rsidR="00A32DC7" w:rsidRPr="00CE206E">
        <w:rPr>
          <w:rFonts w:ascii="Verdana" w:hAnsi="Verdana"/>
        </w:rPr>
        <w:t xml:space="preserve"> Taakverdeling per werknemer.</w:t>
      </w:r>
      <w:r w:rsidR="004C34F8" w:rsidRPr="00CE206E">
        <w:rPr>
          <w:rFonts w:ascii="Verdana" w:hAnsi="Verdana"/>
        </w:rPr>
        <w:t xml:space="preserve"> De kennis van de manager en evaluatie van takken uit het verleden zorgen ervoor dat de hersteltijden door de manager zeer goed kunnen worden ingeschat. De taaklijst voor de technieker</w:t>
      </w:r>
      <w:r w:rsidR="0069741B" w:rsidRPr="00CE206E">
        <w:rPr>
          <w:rFonts w:ascii="Verdana" w:hAnsi="Verdana"/>
        </w:rPr>
        <w:t>(s)</w:t>
      </w:r>
      <w:r w:rsidR="004C34F8" w:rsidRPr="00CE206E">
        <w:rPr>
          <w:rFonts w:ascii="Verdana" w:hAnsi="Verdana"/>
        </w:rPr>
        <w:t xml:space="preserve"> is dan ook uitvoerbaar.</w:t>
      </w:r>
    </w:p>
    <w:p w14:paraId="6B5B0E35" w14:textId="2AEE0061" w:rsidR="0096347D" w:rsidRPr="00CE206E" w:rsidRDefault="0096347D" w:rsidP="0096347D">
      <w:pPr>
        <w:rPr>
          <w:rFonts w:ascii="Verdana" w:hAnsi="Verdana"/>
          <w:sz w:val="24"/>
          <w:szCs w:val="24"/>
        </w:rPr>
      </w:pPr>
      <w:r w:rsidRPr="00CE206E">
        <w:rPr>
          <w:rFonts w:ascii="Verdana" w:hAnsi="Verdana"/>
          <w:sz w:val="24"/>
          <w:szCs w:val="24"/>
        </w:rPr>
        <w:t>°</w:t>
      </w:r>
      <w:r w:rsidR="000459D4" w:rsidRPr="00CE206E">
        <w:rPr>
          <w:rFonts w:ascii="Verdana" w:hAnsi="Verdana"/>
          <w:sz w:val="24"/>
          <w:szCs w:val="24"/>
        </w:rPr>
        <w:t xml:space="preserve"> </w:t>
      </w:r>
      <w:r w:rsidR="007507CD" w:rsidRPr="00CE206E">
        <w:rPr>
          <w:rFonts w:ascii="Verdana" w:hAnsi="Verdana"/>
          <w:sz w:val="24"/>
          <w:szCs w:val="24"/>
        </w:rPr>
        <w:t xml:space="preserve">Melding omzetten werkopdracht </w:t>
      </w:r>
      <w:r w:rsidR="004C34F8" w:rsidRPr="00CE206E">
        <w:rPr>
          <w:rFonts w:ascii="Verdana" w:hAnsi="Verdana"/>
        </w:rPr>
        <w:t>(</w:t>
      </w:r>
      <w:r w:rsidR="000459D4" w:rsidRPr="00CE206E">
        <w:rPr>
          <w:rFonts w:ascii="Verdana" w:hAnsi="Verdana"/>
        </w:rPr>
        <w:t>opdracht evalueren</w:t>
      </w:r>
      <w:r w:rsidR="004C34F8" w:rsidRPr="00CE206E">
        <w:rPr>
          <w:rFonts w:ascii="Verdana" w:hAnsi="Verdana"/>
        </w:rPr>
        <w:t>)</w:t>
      </w:r>
      <w:r w:rsidR="000459D4" w:rsidRPr="00CE206E">
        <w:rPr>
          <w:rFonts w:ascii="Verdana" w:hAnsi="Verdana"/>
          <w:sz w:val="24"/>
          <w:szCs w:val="24"/>
        </w:rPr>
        <w:t xml:space="preserve"> </w:t>
      </w:r>
    </w:p>
    <w:p w14:paraId="33A742D6" w14:textId="3B6CA2D3" w:rsidR="0096347D" w:rsidRPr="00CE206E" w:rsidRDefault="0096347D" w:rsidP="0096347D">
      <w:pPr>
        <w:ind w:left="705"/>
        <w:rPr>
          <w:rFonts w:ascii="Verdana" w:hAnsi="Verdana"/>
        </w:rPr>
      </w:pPr>
      <w:r w:rsidRPr="00CE206E">
        <w:rPr>
          <w:rFonts w:ascii="Verdana" w:hAnsi="Verdana"/>
        </w:rPr>
        <w:t xml:space="preserve">Bij ontvangst melding evalueert de manager de aard van de melding, beoordeeld </w:t>
      </w:r>
      <w:r w:rsidR="005E3AA8">
        <w:rPr>
          <w:rFonts w:ascii="Verdana" w:hAnsi="Verdana"/>
        </w:rPr>
        <w:t>(</w:t>
      </w:r>
      <w:r w:rsidRPr="00CE206E">
        <w:rPr>
          <w:rFonts w:ascii="Verdana" w:hAnsi="Verdana"/>
        </w:rPr>
        <w:t>of vergewist zich ter plaatse</w:t>
      </w:r>
      <w:r w:rsidR="005E3AA8">
        <w:rPr>
          <w:rFonts w:ascii="Verdana" w:hAnsi="Verdana"/>
        </w:rPr>
        <w:t xml:space="preserve"> indien onduidelijk)</w:t>
      </w:r>
      <w:r w:rsidRPr="00CE206E">
        <w:rPr>
          <w:rFonts w:ascii="Verdana" w:hAnsi="Verdana"/>
        </w:rPr>
        <w:t xml:space="preserve"> over de aard van de melding en maakt een schatting voor nodige  specialisatie en duur van de herstelling.</w:t>
      </w:r>
    </w:p>
    <w:p w14:paraId="6096462D" w14:textId="3586BF18" w:rsidR="000459D4" w:rsidRPr="00CE206E" w:rsidRDefault="000E0798" w:rsidP="000E0798">
      <w:pPr>
        <w:pStyle w:val="Lijstalinea"/>
        <w:numPr>
          <w:ilvl w:val="0"/>
          <w:numId w:val="2"/>
        </w:numPr>
        <w:rPr>
          <w:rFonts w:ascii="Verdana" w:hAnsi="Verdana"/>
        </w:rPr>
      </w:pPr>
      <w:r w:rsidRPr="00CE206E">
        <w:rPr>
          <w:rFonts w:ascii="Verdana" w:hAnsi="Verdana"/>
        </w:rPr>
        <w:t xml:space="preserve">Beslissen:  noodzakelijk – urgentie </w:t>
      </w:r>
    </w:p>
    <w:p w14:paraId="559C8370" w14:textId="6200C318" w:rsidR="000E0798" w:rsidRPr="00CE206E" w:rsidRDefault="000E0798" w:rsidP="000E0798">
      <w:pPr>
        <w:pStyle w:val="Lijstalinea"/>
        <w:ind w:left="1425"/>
        <w:rPr>
          <w:rFonts w:ascii="Verdana" w:hAnsi="Verdana"/>
        </w:rPr>
      </w:pPr>
      <w:r w:rsidRPr="00CE206E">
        <w:rPr>
          <w:rFonts w:ascii="Verdana" w:hAnsi="Verdana"/>
        </w:rPr>
        <w:t>Manager beslist bij</w:t>
      </w:r>
      <w:r w:rsidR="00CE206E">
        <w:rPr>
          <w:rFonts w:ascii="Verdana" w:hAnsi="Verdana"/>
        </w:rPr>
        <w:t xml:space="preserve"> de</w:t>
      </w:r>
      <w:r w:rsidRPr="00CE206E">
        <w:rPr>
          <w:rFonts w:ascii="Verdana" w:hAnsi="Verdana"/>
        </w:rPr>
        <w:t xml:space="preserve"> melding of een herstelling noodzakelijk is of een alternatief mogelijk is</w:t>
      </w:r>
      <w:r w:rsidR="00CE206E">
        <w:rPr>
          <w:rFonts w:ascii="Verdana" w:hAnsi="Verdana"/>
        </w:rPr>
        <w:t xml:space="preserve"> en </w:t>
      </w:r>
      <w:r w:rsidRPr="00CE206E">
        <w:rPr>
          <w:rFonts w:ascii="Verdana" w:hAnsi="Verdana"/>
        </w:rPr>
        <w:t xml:space="preserve">of de opgegeven urgentie verantwoord </w:t>
      </w:r>
      <w:r w:rsidR="00CE206E">
        <w:rPr>
          <w:rFonts w:ascii="Verdana" w:hAnsi="Verdana"/>
        </w:rPr>
        <w:t>i</w:t>
      </w:r>
      <w:r w:rsidRPr="00CE206E">
        <w:rPr>
          <w:rFonts w:ascii="Verdana" w:hAnsi="Verdana"/>
        </w:rPr>
        <w:t>s.</w:t>
      </w:r>
    </w:p>
    <w:p w14:paraId="1E56B58C" w14:textId="0FFFF8CA" w:rsidR="00B30C7F" w:rsidRPr="00CE206E" w:rsidRDefault="00B30C7F" w:rsidP="000E0798">
      <w:pPr>
        <w:pStyle w:val="Lijstalinea"/>
        <w:numPr>
          <w:ilvl w:val="0"/>
          <w:numId w:val="2"/>
        </w:numPr>
        <w:rPr>
          <w:rFonts w:ascii="Verdana" w:hAnsi="Verdana"/>
        </w:rPr>
      </w:pPr>
      <w:r w:rsidRPr="00CE206E">
        <w:rPr>
          <w:rFonts w:ascii="Verdana" w:hAnsi="Verdana"/>
        </w:rPr>
        <w:t>B</w:t>
      </w:r>
      <w:r w:rsidR="000E0798" w:rsidRPr="00CE206E">
        <w:rPr>
          <w:rFonts w:ascii="Verdana" w:hAnsi="Verdana"/>
        </w:rPr>
        <w:t>eslissen</w:t>
      </w:r>
      <w:r w:rsidRPr="00CE206E">
        <w:rPr>
          <w:rFonts w:ascii="Verdana" w:hAnsi="Verdana"/>
        </w:rPr>
        <w:t xml:space="preserve">: intern / externe uitvoering </w:t>
      </w:r>
    </w:p>
    <w:p w14:paraId="38AE3204" w14:textId="524969C7" w:rsidR="000E0798" w:rsidRDefault="0096347D" w:rsidP="00B30C7F">
      <w:pPr>
        <w:pStyle w:val="Lijstalinea"/>
        <w:ind w:left="1425"/>
        <w:rPr>
          <w:rFonts w:ascii="Verdana" w:hAnsi="Verdana"/>
        </w:rPr>
      </w:pPr>
      <w:r w:rsidRPr="00CE206E">
        <w:rPr>
          <w:rFonts w:ascii="Verdana" w:hAnsi="Verdana"/>
        </w:rPr>
        <w:t xml:space="preserve">Manager beslist </w:t>
      </w:r>
      <w:r w:rsidR="000E0798" w:rsidRPr="00CE206E">
        <w:rPr>
          <w:rFonts w:ascii="Verdana" w:hAnsi="Verdana"/>
        </w:rPr>
        <w:t>over de uitvoering, intern (met eigen technie</w:t>
      </w:r>
      <w:r w:rsidR="00B30C7F" w:rsidRPr="00CE206E">
        <w:rPr>
          <w:rFonts w:ascii="Verdana" w:hAnsi="Verdana"/>
        </w:rPr>
        <w:t>kers) of uitbesteden via offerte of in regie (externe diensten) of een combinatie van de twee.</w:t>
      </w:r>
    </w:p>
    <w:p w14:paraId="2DD53091" w14:textId="77777777" w:rsidR="00C429C4" w:rsidRDefault="00CE206E" w:rsidP="00C429C4">
      <w:pPr>
        <w:pStyle w:val="Lijstalinea"/>
        <w:numPr>
          <w:ilvl w:val="0"/>
          <w:numId w:val="2"/>
        </w:numPr>
        <w:rPr>
          <w:rFonts w:ascii="Verdana" w:hAnsi="Verdana"/>
        </w:rPr>
      </w:pPr>
      <w:r>
        <w:rPr>
          <w:rFonts w:ascii="Verdana" w:hAnsi="Verdana"/>
        </w:rPr>
        <w:t>Bij een gecombineerde opdracht</w:t>
      </w:r>
      <w:r w:rsidR="005E3AA8">
        <w:rPr>
          <w:rFonts w:ascii="Verdana" w:hAnsi="Verdana"/>
        </w:rPr>
        <w:t xml:space="preserve"> wordt een tijdsafspraak met het extern bedrijf en de interne dienst opgemaakt.  </w:t>
      </w:r>
    </w:p>
    <w:p w14:paraId="7BC4A4CB" w14:textId="123AEFA7" w:rsidR="00C429C4" w:rsidRPr="00C429C4" w:rsidRDefault="00C429C4" w:rsidP="00C429C4">
      <w:pPr>
        <w:rPr>
          <w:rFonts w:ascii="Verdana" w:hAnsi="Verdana"/>
        </w:rPr>
      </w:pPr>
      <w:r>
        <w:rPr>
          <w:rFonts w:ascii="Verdana" w:hAnsi="Verdana"/>
        </w:rPr>
        <w:t xml:space="preserve">° </w:t>
      </w:r>
      <w:r w:rsidRPr="00C429C4">
        <w:rPr>
          <w:rFonts w:ascii="Verdana" w:hAnsi="Verdana"/>
        </w:rPr>
        <w:t xml:space="preserve">Opdrachten die betrekking hebben op privé eigendom van de bewoner worden door manager doorgegeven aan de boekhouding  </w:t>
      </w:r>
      <w:r>
        <w:rPr>
          <w:rFonts w:ascii="Verdana" w:hAnsi="Verdana"/>
        </w:rPr>
        <w:t>ter facturatie.</w:t>
      </w:r>
    </w:p>
    <w:p w14:paraId="6534955F" w14:textId="77777777" w:rsidR="00170B40" w:rsidRDefault="00170B40" w:rsidP="00170B40">
      <w:r w:rsidRPr="00170B40">
        <w:rPr>
          <w:rFonts w:ascii="Verdana" w:hAnsi="Verdana"/>
          <w:b/>
          <w:color w:val="1F4E79" w:themeColor="accent5" w:themeShade="80"/>
          <w:sz w:val="28"/>
          <w:szCs w:val="28"/>
        </w:rPr>
        <w:t>Technieker</w:t>
      </w:r>
      <w:r>
        <w:t xml:space="preserve"> </w:t>
      </w:r>
    </w:p>
    <w:p w14:paraId="70598FDA" w14:textId="5FF2F1A0" w:rsidR="00170B40" w:rsidRPr="00CE206E" w:rsidRDefault="00170B40" w:rsidP="00170B40">
      <w:pPr>
        <w:rPr>
          <w:rFonts w:ascii="Verdana" w:hAnsi="Verdana"/>
          <w:sz w:val="24"/>
          <w:szCs w:val="24"/>
        </w:rPr>
      </w:pPr>
      <w:r w:rsidRPr="00CE206E">
        <w:rPr>
          <w:rFonts w:ascii="Verdana" w:hAnsi="Verdana"/>
          <w:sz w:val="24"/>
          <w:szCs w:val="24"/>
        </w:rPr>
        <w:t>° voorraad onderdelen controleren</w:t>
      </w:r>
      <w:ins w:id="15" w:author="rik manhaeve" w:date="2018-01-19T18:40:00Z">
        <w:r w:rsidR="0080094F">
          <w:rPr>
            <w:rFonts w:ascii="Verdana" w:hAnsi="Verdana"/>
            <w:sz w:val="24"/>
            <w:szCs w:val="24"/>
          </w:rPr>
          <w:t xml:space="preserve"> dit lijkt onderdeel van het uitvoeren (het interactieve deel ervan, het sleutelen aan het toestel is out of scope)</w:t>
        </w:r>
      </w:ins>
    </w:p>
    <w:p w14:paraId="465EB56C" w14:textId="04561F16" w:rsidR="00170B40" w:rsidRPr="00CE206E" w:rsidRDefault="00170B40" w:rsidP="00D84753">
      <w:pPr>
        <w:ind w:left="705"/>
        <w:rPr>
          <w:rFonts w:ascii="Verdana" w:hAnsi="Verdana"/>
        </w:rPr>
      </w:pPr>
      <w:r w:rsidRPr="00CE206E">
        <w:rPr>
          <w:rFonts w:ascii="Verdana" w:hAnsi="Verdana"/>
        </w:rPr>
        <w:t>Voor aanvang opdracht bekijkt de technieker of a</w:t>
      </w:r>
      <w:r w:rsidR="00D84753" w:rsidRPr="00CE206E">
        <w:rPr>
          <w:rFonts w:ascii="Verdana" w:hAnsi="Verdana"/>
        </w:rPr>
        <w:t xml:space="preserve">lle nodige onderdelen aanwezig zijn voor de uitvoering van de opdracht </w:t>
      </w:r>
      <w:r w:rsidR="005807A8" w:rsidRPr="00CE206E">
        <w:rPr>
          <w:rFonts w:ascii="Verdana" w:hAnsi="Verdana"/>
        </w:rPr>
        <w:t>(communicatie via mini tablet)</w:t>
      </w:r>
    </w:p>
    <w:p w14:paraId="383652B1" w14:textId="7AAD945B" w:rsidR="00D84753" w:rsidRPr="00CE206E" w:rsidRDefault="00D84753" w:rsidP="00D84753">
      <w:pPr>
        <w:pStyle w:val="Lijstalinea"/>
        <w:numPr>
          <w:ilvl w:val="0"/>
          <w:numId w:val="2"/>
        </w:numPr>
        <w:rPr>
          <w:rFonts w:ascii="Verdana" w:hAnsi="Verdana"/>
        </w:rPr>
      </w:pPr>
      <w:r w:rsidRPr="00CE206E">
        <w:rPr>
          <w:rFonts w:ascii="Verdana" w:hAnsi="Verdana"/>
        </w:rPr>
        <w:t>tekort melden: Bij tekort aan herstel onderdelen, meld de technieker dit bij de manager.</w:t>
      </w:r>
    </w:p>
    <w:p w14:paraId="70215C9E" w14:textId="433A0653" w:rsidR="00D84753" w:rsidRPr="00CE206E" w:rsidRDefault="00D84753" w:rsidP="00D84753">
      <w:pPr>
        <w:pStyle w:val="Lijstalinea"/>
        <w:numPr>
          <w:ilvl w:val="0"/>
          <w:numId w:val="2"/>
        </w:numPr>
        <w:rPr>
          <w:rFonts w:ascii="Verdana" w:hAnsi="Verdana"/>
        </w:rPr>
      </w:pPr>
      <w:r w:rsidRPr="00CE206E">
        <w:rPr>
          <w:rFonts w:ascii="Verdana" w:hAnsi="Verdana"/>
        </w:rPr>
        <w:t>levering recepteren: bij ontvangst van de onderdelen werkt de technieker de ontvangst af volgens de gebruikelijke procedure en verwittigd de manager.</w:t>
      </w:r>
    </w:p>
    <w:p w14:paraId="70CB8AD7" w14:textId="6A9108CA" w:rsidR="00D84753" w:rsidRPr="00CE206E" w:rsidRDefault="00D84753" w:rsidP="00D84753">
      <w:pPr>
        <w:rPr>
          <w:rFonts w:ascii="Verdana" w:hAnsi="Verdana"/>
        </w:rPr>
      </w:pPr>
      <w:r w:rsidRPr="00CE206E">
        <w:rPr>
          <w:rFonts w:ascii="Verdana" w:hAnsi="Verdana"/>
          <w:sz w:val="24"/>
          <w:szCs w:val="24"/>
        </w:rPr>
        <w:t>° herstelling uitvoeren</w:t>
      </w:r>
      <w:r w:rsidRPr="00CE206E">
        <w:rPr>
          <w:rFonts w:ascii="Verdana" w:hAnsi="Verdana"/>
        </w:rPr>
        <w:t xml:space="preserve"> </w:t>
      </w:r>
    </w:p>
    <w:p w14:paraId="439DBB45" w14:textId="59C2D68E" w:rsidR="00150E5B" w:rsidRPr="00CE206E" w:rsidRDefault="00150E5B" w:rsidP="00C429C4">
      <w:pPr>
        <w:ind w:left="705"/>
        <w:rPr>
          <w:rFonts w:ascii="Verdana" w:hAnsi="Verdana"/>
        </w:rPr>
      </w:pPr>
      <w:r w:rsidRPr="00CE206E">
        <w:rPr>
          <w:rFonts w:ascii="Verdana" w:hAnsi="Verdana"/>
        </w:rPr>
        <w:t>De herstelling volgens afspraak uitvoeren, manager informeren over opdracht.</w:t>
      </w:r>
      <w:r w:rsidR="00C429C4">
        <w:rPr>
          <w:rFonts w:ascii="Verdana" w:hAnsi="Verdana"/>
        </w:rPr>
        <w:t xml:space="preserve"> Werk bon invullen</w:t>
      </w:r>
      <w:r w:rsidR="002E3C3D">
        <w:rPr>
          <w:rFonts w:ascii="Verdana" w:hAnsi="Verdana"/>
        </w:rPr>
        <w:t xml:space="preserve"> op de mini tablet.</w:t>
      </w:r>
    </w:p>
    <w:p w14:paraId="1943D243" w14:textId="77777777" w:rsidR="00150E5B" w:rsidRPr="00CE206E" w:rsidRDefault="00150E5B" w:rsidP="00D84753">
      <w:pPr>
        <w:rPr>
          <w:rFonts w:ascii="Verdana" w:hAnsi="Verdana"/>
          <w:sz w:val="24"/>
          <w:szCs w:val="24"/>
        </w:rPr>
      </w:pPr>
      <w:r w:rsidRPr="00CE206E">
        <w:rPr>
          <w:rFonts w:ascii="Verdana" w:hAnsi="Verdana"/>
          <w:sz w:val="24"/>
          <w:szCs w:val="24"/>
        </w:rPr>
        <w:t xml:space="preserve">° einde herstel melden </w:t>
      </w:r>
    </w:p>
    <w:p w14:paraId="590B0E7D" w14:textId="37F89523" w:rsidR="00150E5B" w:rsidRPr="00CE206E" w:rsidRDefault="00150E5B" w:rsidP="00C429C4">
      <w:pPr>
        <w:ind w:left="705"/>
        <w:rPr>
          <w:rFonts w:ascii="Verdana" w:hAnsi="Verdana"/>
        </w:rPr>
      </w:pPr>
      <w:r w:rsidRPr="00CE206E">
        <w:rPr>
          <w:rFonts w:ascii="Verdana" w:hAnsi="Verdana"/>
        </w:rPr>
        <w:t>Na afhandelen herstelling de</w:t>
      </w:r>
      <w:r w:rsidR="005807A8" w:rsidRPr="00CE206E">
        <w:rPr>
          <w:rFonts w:ascii="Verdana" w:hAnsi="Verdana"/>
        </w:rPr>
        <w:t xml:space="preserve"> manager </w:t>
      </w:r>
      <w:r w:rsidRPr="00CE206E">
        <w:rPr>
          <w:rFonts w:ascii="Verdana" w:hAnsi="Verdana"/>
        </w:rPr>
        <w:t>verwittigen van de afhandeling</w:t>
      </w:r>
      <w:r w:rsidR="005807A8" w:rsidRPr="00CE206E">
        <w:rPr>
          <w:rFonts w:ascii="Verdana" w:hAnsi="Verdana"/>
        </w:rPr>
        <w:t xml:space="preserve"> alsook de melder</w:t>
      </w:r>
      <w:r w:rsidRPr="00CE206E">
        <w:rPr>
          <w:rFonts w:ascii="Verdana" w:hAnsi="Verdana"/>
        </w:rPr>
        <w:t xml:space="preserve">. </w:t>
      </w:r>
    </w:p>
    <w:p w14:paraId="684C7691" w14:textId="5D91F1C9" w:rsidR="00150E5B" w:rsidRPr="00CE206E" w:rsidRDefault="00150E5B" w:rsidP="00D84753">
      <w:pPr>
        <w:rPr>
          <w:rFonts w:ascii="Verdana" w:hAnsi="Verdana"/>
          <w:b/>
          <w:color w:val="1F4E79" w:themeColor="accent5" w:themeShade="80"/>
          <w:sz w:val="28"/>
          <w:szCs w:val="28"/>
        </w:rPr>
      </w:pPr>
      <w:r w:rsidRPr="00CE206E">
        <w:rPr>
          <w:rFonts w:ascii="Verdana" w:hAnsi="Verdana"/>
          <w:b/>
          <w:color w:val="1F4E79" w:themeColor="accent5" w:themeShade="80"/>
          <w:sz w:val="28"/>
          <w:szCs w:val="28"/>
        </w:rPr>
        <w:t>Personeel</w:t>
      </w:r>
    </w:p>
    <w:p w14:paraId="42F5A27C" w14:textId="0974D203" w:rsidR="00150E5B" w:rsidRPr="00CE206E" w:rsidRDefault="00150E5B" w:rsidP="00D84753">
      <w:pPr>
        <w:rPr>
          <w:rFonts w:ascii="Verdana" w:hAnsi="Verdana"/>
          <w:sz w:val="24"/>
          <w:szCs w:val="24"/>
        </w:rPr>
      </w:pPr>
      <w:r w:rsidRPr="00CE206E">
        <w:rPr>
          <w:rFonts w:ascii="Verdana" w:hAnsi="Verdana"/>
          <w:sz w:val="24"/>
          <w:szCs w:val="24"/>
        </w:rPr>
        <w:t>° melden opdracht</w:t>
      </w:r>
    </w:p>
    <w:p w14:paraId="6E163EE8" w14:textId="6E60050D" w:rsidR="00F4547F" w:rsidRDefault="00F4547F" w:rsidP="00F4547F">
      <w:pPr>
        <w:ind w:left="705"/>
        <w:rPr>
          <w:rFonts w:ascii="Verdana" w:hAnsi="Verdana"/>
          <w:sz w:val="24"/>
          <w:szCs w:val="24"/>
        </w:rPr>
      </w:pPr>
      <w:r w:rsidRPr="00CE206E">
        <w:rPr>
          <w:rFonts w:ascii="Verdana" w:hAnsi="Verdana"/>
        </w:rPr>
        <w:t xml:space="preserve">Personeel meld via mini tablet zo correct als mogelijk het probleem de aard, </w:t>
      </w:r>
      <w:r w:rsidR="00E63D9A">
        <w:rPr>
          <w:rFonts w:ascii="Verdana" w:hAnsi="Verdana"/>
        </w:rPr>
        <w:t xml:space="preserve">en </w:t>
      </w:r>
      <w:r w:rsidRPr="00CE206E">
        <w:rPr>
          <w:rFonts w:ascii="Verdana" w:hAnsi="Verdana"/>
        </w:rPr>
        <w:t>de hoogdringendheid</w:t>
      </w:r>
      <w:r w:rsidR="00E63D9A">
        <w:rPr>
          <w:rFonts w:ascii="Verdana" w:hAnsi="Verdana"/>
          <w:sz w:val="24"/>
          <w:szCs w:val="24"/>
        </w:rPr>
        <w:t xml:space="preserve">. </w:t>
      </w:r>
      <w:r w:rsidR="00263F9B">
        <w:rPr>
          <w:rFonts w:ascii="Verdana" w:hAnsi="Verdana"/>
          <w:sz w:val="24"/>
          <w:szCs w:val="24"/>
        </w:rPr>
        <w:t>D</w:t>
      </w:r>
      <w:r w:rsidR="00E63D9A">
        <w:rPr>
          <w:rFonts w:ascii="Verdana" w:hAnsi="Verdana"/>
          <w:sz w:val="24"/>
          <w:szCs w:val="24"/>
        </w:rPr>
        <w:t>e mini tablet</w:t>
      </w:r>
      <w:r w:rsidR="00263F9B">
        <w:rPr>
          <w:rFonts w:ascii="Verdana" w:hAnsi="Verdana"/>
          <w:sz w:val="24"/>
          <w:szCs w:val="24"/>
        </w:rPr>
        <w:t xml:space="preserve"> bevat een inventaris van het RVT en geeft </w:t>
      </w:r>
      <w:r w:rsidR="00942677">
        <w:rPr>
          <w:rFonts w:ascii="Verdana" w:hAnsi="Verdana"/>
          <w:sz w:val="24"/>
          <w:szCs w:val="24"/>
        </w:rPr>
        <w:t xml:space="preserve">door een perfecte opbouw van de bevraging </w:t>
      </w:r>
      <w:r w:rsidR="00E44F71">
        <w:rPr>
          <w:rFonts w:ascii="Verdana" w:hAnsi="Verdana"/>
          <w:sz w:val="24"/>
          <w:szCs w:val="24"/>
        </w:rPr>
        <w:t xml:space="preserve">een </w:t>
      </w:r>
      <w:r w:rsidR="00263F9B">
        <w:rPr>
          <w:rFonts w:ascii="Verdana" w:hAnsi="Verdana"/>
          <w:sz w:val="24"/>
          <w:szCs w:val="24"/>
        </w:rPr>
        <w:t>correct</w:t>
      </w:r>
      <w:r w:rsidR="00E44F71">
        <w:rPr>
          <w:rFonts w:ascii="Verdana" w:hAnsi="Verdana"/>
          <w:sz w:val="24"/>
          <w:szCs w:val="24"/>
        </w:rPr>
        <w:t xml:space="preserve">e locatie en identificatie </w:t>
      </w:r>
      <w:r w:rsidR="00263F9B">
        <w:rPr>
          <w:rFonts w:ascii="Verdana" w:hAnsi="Verdana"/>
          <w:sz w:val="24"/>
          <w:szCs w:val="24"/>
        </w:rPr>
        <w:t>van</w:t>
      </w:r>
      <w:r w:rsidR="00E44F71">
        <w:rPr>
          <w:rFonts w:ascii="Verdana" w:hAnsi="Verdana"/>
          <w:sz w:val="24"/>
          <w:szCs w:val="24"/>
        </w:rPr>
        <w:t xml:space="preserve"> de melding. De melder kan hierbij opmerkingen en foto’s aan toe voegen. Indien zaken voorkomen die niet correct zijn opgenomen in de inventaris kan dit gemeld worden.</w:t>
      </w:r>
    </w:p>
    <w:p w14:paraId="74AEB41D" w14:textId="57C7C991" w:rsidR="00E44F71" w:rsidRPr="00CE206E" w:rsidRDefault="00E44F71" w:rsidP="00F4547F">
      <w:pPr>
        <w:ind w:left="705"/>
        <w:rPr>
          <w:rFonts w:ascii="Verdana" w:hAnsi="Verdana"/>
        </w:rPr>
      </w:pPr>
      <w:r>
        <w:rPr>
          <w:rFonts w:ascii="Verdana" w:hAnsi="Verdana"/>
        </w:rPr>
        <w:t>Ook de mogelijkheid om zaken die tot de privé bezittingen van de bewoner behoren kunnen gemeld worden</w:t>
      </w:r>
      <w:r w:rsidR="00C429C4">
        <w:rPr>
          <w:rFonts w:ascii="Verdana" w:hAnsi="Verdana"/>
        </w:rPr>
        <w:t>. Dit wordt duidelijk aangegeven</w:t>
      </w:r>
    </w:p>
    <w:p w14:paraId="61A984A5" w14:textId="356DB6E5" w:rsidR="00150E5B" w:rsidRPr="00CE206E" w:rsidRDefault="00F4547F" w:rsidP="00F4547F">
      <w:pPr>
        <w:rPr>
          <w:rFonts w:ascii="Verdana" w:hAnsi="Verdana"/>
          <w:b/>
          <w:color w:val="1F4E79" w:themeColor="accent5" w:themeShade="80"/>
          <w:sz w:val="28"/>
          <w:szCs w:val="28"/>
        </w:rPr>
      </w:pPr>
      <w:r w:rsidRPr="00CE206E">
        <w:rPr>
          <w:rFonts w:ascii="Verdana" w:hAnsi="Verdana"/>
          <w:b/>
          <w:color w:val="1F4E79" w:themeColor="accent5" w:themeShade="80"/>
          <w:sz w:val="28"/>
          <w:szCs w:val="28"/>
        </w:rPr>
        <w:t xml:space="preserve">HR manager </w:t>
      </w:r>
    </w:p>
    <w:p w14:paraId="6F761246" w14:textId="1DB50035" w:rsidR="00F4547F" w:rsidRPr="00CE206E" w:rsidRDefault="00F4547F" w:rsidP="00D84753">
      <w:pPr>
        <w:rPr>
          <w:rFonts w:ascii="Verdana" w:hAnsi="Verdana"/>
          <w:sz w:val="24"/>
          <w:szCs w:val="24"/>
        </w:rPr>
      </w:pPr>
      <w:r w:rsidRPr="00CE206E">
        <w:rPr>
          <w:rFonts w:ascii="Verdana" w:hAnsi="Verdana"/>
          <w:sz w:val="24"/>
          <w:szCs w:val="24"/>
        </w:rPr>
        <w:t>° beheer personeel bestand</w:t>
      </w:r>
      <w:ins w:id="16" w:author="rik manhaeve" w:date="2018-01-19T18:41:00Z">
        <w:r w:rsidR="0080094F">
          <w:rPr>
            <w:rFonts w:ascii="Verdana" w:hAnsi="Verdana"/>
            <w:sz w:val="24"/>
            <w:szCs w:val="24"/>
          </w:rPr>
          <w:t xml:space="preserve"> is hier irrelevant (kan wel nuttig zijn omdat hij ook de competenties beheert en die bij de werkverdeling nodig zijn </w:t>
        </w:r>
      </w:ins>
      <w:ins w:id="17" w:author="rik manhaeve" w:date="2018-01-19T18:42:00Z">
        <w:r w:rsidR="0080094F">
          <w:rPr>
            <w:rFonts w:ascii="Verdana" w:hAnsi="Verdana"/>
            <w:sz w:val="24"/>
            <w:szCs w:val="24"/>
          </w:rPr>
          <w:t>–</w:t>
        </w:r>
      </w:ins>
      <w:ins w:id="18" w:author="rik manhaeve" w:date="2018-01-19T18:41:00Z">
        <w:r w:rsidR="0080094F">
          <w:rPr>
            <w:rFonts w:ascii="Verdana" w:hAnsi="Verdana"/>
            <w:sz w:val="24"/>
            <w:szCs w:val="24"/>
          </w:rPr>
          <w:t xml:space="preserve"> kan </w:t>
        </w:r>
      </w:ins>
      <w:ins w:id="19" w:author="rik manhaeve" w:date="2018-01-19T18:42:00Z">
        <w:r w:rsidR="0080094F">
          <w:rPr>
            <w:rFonts w:ascii="Verdana" w:hAnsi="Verdana"/>
            <w:sz w:val="24"/>
            <w:szCs w:val="24"/>
          </w:rPr>
          <w:t>wel tot een  versterking van de bureaucratie leiden)</w:t>
        </w:r>
      </w:ins>
    </w:p>
    <w:p w14:paraId="2C6196B9" w14:textId="77777777" w:rsidR="00A16936" w:rsidRPr="00CE206E" w:rsidRDefault="00F4547F" w:rsidP="00A16936">
      <w:pPr>
        <w:ind w:left="705"/>
        <w:rPr>
          <w:rFonts w:ascii="Verdana" w:hAnsi="Verdana"/>
        </w:rPr>
      </w:pPr>
      <w:r w:rsidRPr="00CE206E">
        <w:rPr>
          <w:rFonts w:ascii="Verdana" w:hAnsi="Verdana"/>
        </w:rPr>
        <w:t>Hr dienst onderhoud personeelsbestand met alle mogelijke data</w:t>
      </w:r>
      <w:r w:rsidR="00796FAC" w:rsidRPr="00CE206E">
        <w:rPr>
          <w:rFonts w:ascii="Verdana" w:hAnsi="Verdana"/>
        </w:rPr>
        <w:t>. V</w:t>
      </w:r>
      <w:r w:rsidRPr="00CE206E">
        <w:rPr>
          <w:rFonts w:ascii="Verdana" w:hAnsi="Verdana"/>
        </w:rPr>
        <w:t xml:space="preserve">oor de technische dienst </w:t>
      </w:r>
      <w:r w:rsidR="00796FAC" w:rsidRPr="00CE206E">
        <w:rPr>
          <w:rFonts w:ascii="Verdana" w:hAnsi="Verdana"/>
        </w:rPr>
        <w:t>is daar ook de specialisatie en competentie van de technieker bij.</w:t>
      </w:r>
    </w:p>
    <w:p w14:paraId="709C0DFA" w14:textId="71B6B858" w:rsidR="00122F0F" w:rsidRPr="0080094F" w:rsidRDefault="00A16936">
      <w:r>
        <w:rPr>
          <w:b/>
          <w:sz w:val="28"/>
          <w:szCs w:val="28"/>
        </w:rPr>
        <w:t>O</w:t>
      </w:r>
      <w:r w:rsidR="00A5325A" w:rsidRPr="00A5325A">
        <w:rPr>
          <w:b/>
          <w:sz w:val="28"/>
          <w:szCs w:val="28"/>
        </w:rPr>
        <w:t>TOROP</w:t>
      </w:r>
      <w:ins w:id="20" w:author="rik manhaeve" w:date="2018-01-19T18:43:00Z">
        <w:r w:rsidR="0080094F">
          <w:rPr>
            <w:b/>
            <w:sz w:val="28"/>
            <w:szCs w:val="28"/>
          </w:rPr>
          <w:t xml:space="preserve"> </w:t>
        </w:r>
        <w:r w:rsidR="0080094F">
          <w:t>wat betekent mobiel als plaats?</w:t>
        </w:r>
      </w:ins>
    </w:p>
    <w:tbl>
      <w:tblPr>
        <w:tblStyle w:val="Tabelraster"/>
        <w:tblW w:w="10201" w:type="dxa"/>
        <w:tblInd w:w="-626" w:type="dxa"/>
        <w:tblLayout w:type="fixed"/>
        <w:tblLook w:val="04A0" w:firstRow="1" w:lastRow="0" w:firstColumn="1" w:lastColumn="0" w:noHBand="0" w:noVBand="1"/>
      </w:tblPr>
      <w:tblGrid>
        <w:gridCol w:w="2405"/>
        <w:gridCol w:w="1760"/>
        <w:gridCol w:w="1418"/>
        <w:gridCol w:w="1216"/>
        <w:gridCol w:w="3402"/>
      </w:tblGrid>
      <w:tr w:rsidR="009B7A44" w14:paraId="47F128DA" w14:textId="77777777" w:rsidTr="00F34E08">
        <w:tc>
          <w:tcPr>
            <w:tcW w:w="2405" w:type="dxa"/>
          </w:tcPr>
          <w:p w14:paraId="30433995" w14:textId="153A1749" w:rsidR="009B7A44" w:rsidRDefault="00122342" w:rsidP="00122342">
            <w:pPr>
              <w:jc w:val="center"/>
              <w:rPr>
                <w:rFonts w:ascii="Verdana" w:hAnsi="Verdana"/>
                <w:sz w:val="24"/>
                <w:szCs w:val="24"/>
              </w:rPr>
            </w:pPr>
            <w:r>
              <w:rPr>
                <w:rFonts w:ascii="Verdana" w:hAnsi="Verdana"/>
                <w:sz w:val="24"/>
                <w:szCs w:val="24"/>
              </w:rPr>
              <w:t>Use case</w:t>
            </w:r>
          </w:p>
        </w:tc>
        <w:tc>
          <w:tcPr>
            <w:tcW w:w="1760" w:type="dxa"/>
          </w:tcPr>
          <w:p w14:paraId="1E04C7B2" w14:textId="7CE9C853" w:rsidR="009B7A44" w:rsidRDefault="00122342" w:rsidP="00122342">
            <w:pPr>
              <w:jc w:val="center"/>
              <w:rPr>
                <w:rFonts w:ascii="Verdana" w:hAnsi="Verdana"/>
                <w:sz w:val="24"/>
                <w:szCs w:val="24"/>
              </w:rPr>
            </w:pPr>
            <w:r>
              <w:rPr>
                <w:rFonts w:ascii="Verdana" w:hAnsi="Verdana"/>
                <w:sz w:val="24"/>
                <w:szCs w:val="24"/>
              </w:rPr>
              <w:t>tijdstip</w:t>
            </w:r>
          </w:p>
        </w:tc>
        <w:tc>
          <w:tcPr>
            <w:tcW w:w="1418" w:type="dxa"/>
          </w:tcPr>
          <w:p w14:paraId="386DC4D7" w14:textId="2D7AE7DB" w:rsidR="009B7A44" w:rsidRDefault="00122342" w:rsidP="00122342">
            <w:pPr>
              <w:jc w:val="center"/>
              <w:rPr>
                <w:rFonts w:ascii="Verdana" w:hAnsi="Verdana"/>
                <w:sz w:val="24"/>
                <w:szCs w:val="24"/>
              </w:rPr>
            </w:pPr>
            <w:r>
              <w:rPr>
                <w:rFonts w:ascii="Verdana" w:hAnsi="Verdana"/>
                <w:sz w:val="24"/>
                <w:szCs w:val="24"/>
              </w:rPr>
              <w:t>Rol of actor</w:t>
            </w:r>
          </w:p>
        </w:tc>
        <w:tc>
          <w:tcPr>
            <w:tcW w:w="1216" w:type="dxa"/>
          </w:tcPr>
          <w:p w14:paraId="66254964" w14:textId="03F9255F" w:rsidR="009B7A44" w:rsidRDefault="00122342" w:rsidP="00122342">
            <w:pPr>
              <w:jc w:val="center"/>
              <w:rPr>
                <w:rFonts w:ascii="Verdana" w:hAnsi="Verdana"/>
                <w:sz w:val="24"/>
                <w:szCs w:val="24"/>
              </w:rPr>
            </w:pPr>
            <w:r>
              <w:rPr>
                <w:rFonts w:ascii="Verdana" w:hAnsi="Verdana"/>
                <w:sz w:val="24"/>
                <w:szCs w:val="24"/>
              </w:rPr>
              <w:t>plaats</w:t>
            </w:r>
          </w:p>
        </w:tc>
        <w:tc>
          <w:tcPr>
            <w:tcW w:w="3402" w:type="dxa"/>
          </w:tcPr>
          <w:p w14:paraId="3F7D60A3" w14:textId="7D932C75" w:rsidR="00122342" w:rsidRDefault="00122342" w:rsidP="00E44F71">
            <w:pPr>
              <w:jc w:val="center"/>
              <w:rPr>
                <w:rFonts w:ascii="Verdana" w:hAnsi="Verdana"/>
                <w:sz w:val="24"/>
                <w:szCs w:val="24"/>
              </w:rPr>
            </w:pPr>
            <w:r>
              <w:rPr>
                <w:rFonts w:ascii="Verdana" w:hAnsi="Verdana"/>
                <w:sz w:val="24"/>
                <w:szCs w:val="24"/>
              </w:rPr>
              <w:t>Waarde</w:t>
            </w:r>
          </w:p>
        </w:tc>
      </w:tr>
      <w:tr w:rsidR="009B7A44" w14:paraId="1E533C52" w14:textId="77777777" w:rsidTr="00F34E08">
        <w:tc>
          <w:tcPr>
            <w:tcW w:w="2405" w:type="dxa"/>
          </w:tcPr>
          <w:p w14:paraId="06B6FE27" w14:textId="77777777" w:rsidR="00320AD0" w:rsidRDefault="00320AD0" w:rsidP="00D84753">
            <w:pPr>
              <w:rPr>
                <w:rFonts w:ascii="Verdana" w:hAnsi="Verdana"/>
                <w:sz w:val="20"/>
                <w:szCs w:val="20"/>
              </w:rPr>
            </w:pPr>
          </w:p>
          <w:p w14:paraId="147224B3" w14:textId="77777777" w:rsidR="009B7A44" w:rsidRDefault="00320AD0" w:rsidP="00D84753">
            <w:pPr>
              <w:rPr>
                <w:rFonts w:ascii="Verdana" w:hAnsi="Verdana"/>
                <w:sz w:val="20"/>
                <w:szCs w:val="20"/>
              </w:rPr>
            </w:pPr>
            <w:r w:rsidRPr="00320AD0">
              <w:rPr>
                <w:rFonts w:ascii="Verdana" w:hAnsi="Verdana"/>
                <w:sz w:val="20"/>
                <w:szCs w:val="20"/>
              </w:rPr>
              <w:t>Bestelling voorraad plaatsen</w:t>
            </w:r>
          </w:p>
          <w:p w14:paraId="09B912A8" w14:textId="3540DD2F" w:rsidR="00320AD0" w:rsidRPr="00320AD0" w:rsidRDefault="00320AD0" w:rsidP="00D84753">
            <w:pPr>
              <w:rPr>
                <w:rFonts w:ascii="Verdana" w:hAnsi="Verdana"/>
                <w:sz w:val="20"/>
                <w:szCs w:val="20"/>
              </w:rPr>
            </w:pPr>
          </w:p>
        </w:tc>
        <w:tc>
          <w:tcPr>
            <w:tcW w:w="1760" w:type="dxa"/>
          </w:tcPr>
          <w:p w14:paraId="05B44470" w14:textId="77777777" w:rsidR="00EE3D34" w:rsidRPr="00A32DC7" w:rsidRDefault="00EE3D34" w:rsidP="00D84753">
            <w:pPr>
              <w:rPr>
                <w:rFonts w:ascii="Verdana" w:hAnsi="Verdana"/>
                <w:sz w:val="20"/>
                <w:szCs w:val="20"/>
              </w:rPr>
            </w:pPr>
          </w:p>
          <w:p w14:paraId="1C0D7A3F" w14:textId="432F3941" w:rsidR="009B7A44" w:rsidRPr="00A32DC7" w:rsidRDefault="00642049" w:rsidP="00D84753">
            <w:pPr>
              <w:rPr>
                <w:rFonts w:ascii="Verdana" w:hAnsi="Verdana"/>
                <w:sz w:val="20"/>
                <w:szCs w:val="20"/>
              </w:rPr>
            </w:pPr>
            <w:r w:rsidRPr="00A32DC7">
              <w:rPr>
                <w:rFonts w:ascii="Verdana" w:hAnsi="Verdana"/>
                <w:sz w:val="20"/>
                <w:szCs w:val="20"/>
              </w:rPr>
              <w:t xml:space="preserve">Als nodig </w:t>
            </w:r>
          </w:p>
        </w:tc>
        <w:tc>
          <w:tcPr>
            <w:tcW w:w="1418" w:type="dxa"/>
          </w:tcPr>
          <w:p w14:paraId="23F3F5A7" w14:textId="77777777" w:rsidR="00EE3D34" w:rsidRDefault="00EE3D34" w:rsidP="00D84753">
            <w:pPr>
              <w:rPr>
                <w:rFonts w:ascii="Verdana" w:hAnsi="Verdana"/>
                <w:sz w:val="20"/>
                <w:szCs w:val="20"/>
              </w:rPr>
            </w:pPr>
          </w:p>
          <w:p w14:paraId="4C1773BD" w14:textId="6FB23DA6" w:rsidR="009B7A44" w:rsidRPr="00EE3D34" w:rsidRDefault="00642049" w:rsidP="00D84753">
            <w:pPr>
              <w:rPr>
                <w:rFonts w:ascii="Verdana" w:hAnsi="Verdana"/>
                <w:sz w:val="20"/>
                <w:szCs w:val="20"/>
              </w:rPr>
            </w:pPr>
            <w:r w:rsidRPr="00EE3D34">
              <w:rPr>
                <w:rFonts w:ascii="Verdana" w:hAnsi="Verdana"/>
                <w:sz w:val="20"/>
                <w:szCs w:val="20"/>
              </w:rPr>
              <w:t xml:space="preserve">technische manager </w:t>
            </w:r>
          </w:p>
        </w:tc>
        <w:tc>
          <w:tcPr>
            <w:tcW w:w="1216" w:type="dxa"/>
          </w:tcPr>
          <w:p w14:paraId="3B4AE4FA" w14:textId="77777777" w:rsidR="00CD3D98" w:rsidRDefault="00CD3D98" w:rsidP="00CD3D98">
            <w:pPr>
              <w:jc w:val="center"/>
              <w:rPr>
                <w:rFonts w:ascii="Verdana" w:hAnsi="Verdana"/>
                <w:sz w:val="20"/>
                <w:szCs w:val="20"/>
              </w:rPr>
            </w:pPr>
          </w:p>
          <w:p w14:paraId="3AC003FC" w14:textId="5DA919AD" w:rsidR="009B7A44" w:rsidRPr="00CD3D98" w:rsidRDefault="0079107E" w:rsidP="00CD3D98">
            <w:pPr>
              <w:jc w:val="center"/>
              <w:rPr>
                <w:rFonts w:ascii="Verdana" w:hAnsi="Verdana"/>
                <w:sz w:val="20"/>
                <w:szCs w:val="20"/>
              </w:rPr>
            </w:pPr>
            <w:r w:rsidRPr="00CD3D98">
              <w:rPr>
                <w:rFonts w:ascii="Verdana" w:hAnsi="Verdana"/>
                <w:sz w:val="20"/>
                <w:szCs w:val="20"/>
              </w:rPr>
              <w:t>kantoor</w:t>
            </w:r>
          </w:p>
        </w:tc>
        <w:tc>
          <w:tcPr>
            <w:tcW w:w="3402" w:type="dxa"/>
          </w:tcPr>
          <w:p w14:paraId="41A94D75" w14:textId="77777777" w:rsidR="009007C7" w:rsidRDefault="009007C7" w:rsidP="00D84753">
            <w:pPr>
              <w:rPr>
                <w:rFonts w:ascii="Verdana" w:hAnsi="Verdana"/>
                <w:sz w:val="20"/>
                <w:szCs w:val="20"/>
              </w:rPr>
            </w:pPr>
          </w:p>
          <w:p w14:paraId="041F7B5E" w14:textId="545C112B" w:rsidR="009B7A44" w:rsidRPr="009007C7" w:rsidRDefault="009007C7" w:rsidP="00D84753">
            <w:pPr>
              <w:rPr>
                <w:rFonts w:ascii="Verdana" w:hAnsi="Verdana"/>
                <w:sz w:val="20"/>
                <w:szCs w:val="20"/>
              </w:rPr>
            </w:pPr>
            <w:r w:rsidRPr="009007C7">
              <w:rPr>
                <w:rFonts w:ascii="Verdana" w:hAnsi="Verdana"/>
                <w:sz w:val="20"/>
                <w:szCs w:val="20"/>
              </w:rPr>
              <w:t>V</w:t>
            </w:r>
            <w:r w:rsidR="003238EB" w:rsidRPr="009007C7">
              <w:rPr>
                <w:rFonts w:ascii="Verdana" w:hAnsi="Verdana"/>
                <w:sz w:val="20"/>
                <w:szCs w:val="20"/>
              </w:rPr>
              <w:t>oor</w:t>
            </w:r>
            <w:r w:rsidRPr="009007C7">
              <w:rPr>
                <w:rFonts w:ascii="Verdana" w:hAnsi="Verdana"/>
                <w:sz w:val="20"/>
                <w:szCs w:val="20"/>
              </w:rPr>
              <w:t xml:space="preserve">raad aanvullen om </w:t>
            </w:r>
            <w:r w:rsidR="00EF536E">
              <w:rPr>
                <w:rFonts w:ascii="Verdana" w:hAnsi="Verdana"/>
                <w:sz w:val="20"/>
                <w:szCs w:val="20"/>
              </w:rPr>
              <w:t>onderbreking te vermijden</w:t>
            </w:r>
            <w:r w:rsidRPr="009007C7">
              <w:rPr>
                <w:rFonts w:ascii="Verdana" w:hAnsi="Verdana"/>
                <w:sz w:val="20"/>
                <w:szCs w:val="20"/>
              </w:rPr>
              <w:t xml:space="preserve"> </w:t>
            </w:r>
            <w:r w:rsidR="00EF536E">
              <w:rPr>
                <w:rFonts w:ascii="Verdana" w:hAnsi="Verdana"/>
                <w:sz w:val="20"/>
                <w:szCs w:val="20"/>
              </w:rPr>
              <w:t>(efficiëntie)</w:t>
            </w:r>
          </w:p>
          <w:p w14:paraId="7365AAB8" w14:textId="5B8122C3" w:rsidR="004C12A1" w:rsidRPr="009007C7" w:rsidRDefault="004C12A1" w:rsidP="00D84753">
            <w:pPr>
              <w:rPr>
                <w:rFonts w:ascii="Verdana" w:hAnsi="Verdana"/>
                <w:sz w:val="20"/>
                <w:szCs w:val="20"/>
              </w:rPr>
            </w:pPr>
          </w:p>
        </w:tc>
      </w:tr>
      <w:tr w:rsidR="009B7A44" w14:paraId="35F2A65B" w14:textId="77777777" w:rsidTr="00F34E08">
        <w:tc>
          <w:tcPr>
            <w:tcW w:w="2405" w:type="dxa"/>
          </w:tcPr>
          <w:p w14:paraId="07217B0D" w14:textId="77777777" w:rsidR="00320AD0" w:rsidRDefault="00320AD0" w:rsidP="00D84753">
            <w:pPr>
              <w:rPr>
                <w:rFonts w:ascii="Verdana" w:hAnsi="Verdana"/>
                <w:sz w:val="20"/>
                <w:szCs w:val="20"/>
              </w:rPr>
            </w:pPr>
          </w:p>
          <w:p w14:paraId="35033618" w14:textId="77777777" w:rsidR="009B7A44" w:rsidRDefault="00320AD0" w:rsidP="00D84753">
            <w:pPr>
              <w:rPr>
                <w:rFonts w:ascii="Verdana" w:hAnsi="Verdana"/>
                <w:sz w:val="20"/>
                <w:szCs w:val="20"/>
              </w:rPr>
            </w:pPr>
            <w:r w:rsidRPr="00320AD0">
              <w:rPr>
                <w:rFonts w:ascii="Verdana" w:hAnsi="Verdana"/>
                <w:sz w:val="20"/>
                <w:szCs w:val="20"/>
              </w:rPr>
              <w:t>Werkverdeling</w:t>
            </w:r>
          </w:p>
          <w:p w14:paraId="7A3DE9C8" w14:textId="2A7A6862" w:rsidR="00320AD0" w:rsidRPr="00320AD0" w:rsidRDefault="00320AD0" w:rsidP="00D84753">
            <w:pPr>
              <w:rPr>
                <w:rFonts w:ascii="Verdana" w:hAnsi="Verdana"/>
                <w:sz w:val="20"/>
                <w:szCs w:val="20"/>
              </w:rPr>
            </w:pPr>
          </w:p>
        </w:tc>
        <w:tc>
          <w:tcPr>
            <w:tcW w:w="1760" w:type="dxa"/>
          </w:tcPr>
          <w:p w14:paraId="37AE6B53" w14:textId="77777777" w:rsidR="009B7A44" w:rsidRPr="00A32DC7" w:rsidRDefault="009B7A44" w:rsidP="00D84753">
            <w:pPr>
              <w:rPr>
                <w:rFonts w:ascii="Verdana" w:hAnsi="Verdana"/>
                <w:sz w:val="20"/>
                <w:szCs w:val="20"/>
              </w:rPr>
            </w:pPr>
          </w:p>
          <w:p w14:paraId="343E8F40" w14:textId="27504EB1" w:rsidR="00EE3D34" w:rsidRPr="00A32DC7" w:rsidRDefault="00EE3D34" w:rsidP="00D84753">
            <w:pPr>
              <w:rPr>
                <w:rFonts w:ascii="Verdana" w:hAnsi="Verdana"/>
                <w:sz w:val="20"/>
                <w:szCs w:val="20"/>
              </w:rPr>
            </w:pPr>
            <w:r w:rsidRPr="00A32DC7">
              <w:rPr>
                <w:rFonts w:ascii="Verdana" w:hAnsi="Verdana"/>
                <w:sz w:val="20"/>
                <w:szCs w:val="20"/>
              </w:rPr>
              <w:t>Manager beslist</w:t>
            </w:r>
            <w:ins w:id="21" w:author="rik manhaeve" w:date="2018-01-19T18:44:00Z">
              <w:r w:rsidR="0080094F">
                <w:rPr>
                  <w:rFonts w:ascii="Verdana" w:hAnsi="Verdana"/>
                  <w:sz w:val="20"/>
                  <w:szCs w:val="20"/>
                </w:rPr>
                <w:t xml:space="preserve"> hoort bij melding omzetten en toewijzen</w:t>
              </w:r>
            </w:ins>
          </w:p>
        </w:tc>
        <w:tc>
          <w:tcPr>
            <w:tcW w:w="1418" w:type="dxa"/>
          </w:tcPr>
          <w:p w14:paraId="369520A9" w14:textId="77777777" w:rsidR="00EE3D34" w:rsidRDefault="00EE3D34" w:rsidP="00D84753">
            <w:pPr>
              <w:rPr>
                <w:rFonts w:ascii="Verdana" w:hAnsi="Verdana"/>
                <w:sz w:val="20"/>
                <w:szCs w:val="20"/>
              </w:rPr>
            </w:pPr>
          </w:p>
          <w:p w14:paraId="273D32E6" w14:textId="77777777" w:rsidR="009B7A44" w:rsidRDefault="00EE3D34" w:rsidP="00D84753">
            <w:pPr>
              <w:rPr>
                <w:rFonts w:ascii="Verdana" w:hAnsi="Verdana"/>
                <w:sz w:val="20"/>
                <w:szCs w:val="20"/>
              </w:rPr>
            </w:pPr>
            <w:r w:rsidRPr="00EE3D34">
              <w:rPr>
                <w:rFonts w:ascii="Verdana" w:hAnsi="Verdana"/>
                <w:sz w:val="20"/>
                <w:szCs w:val="20"/>
              </w:rPr>
              <w:t>technische manager</w:t>
            </w:r>
          </w:p>
          <w:p w14:paraId="5F0A4BD0" w14:textId="7106A6E2" w:rsidR="00EE3D34" w:rsidRPr="00EE3D34" w:rsidRDefault="00EE3D34" w:rsidP="00D84753">
            <w:pPr>
              <w:rPr>
                <w:rFonts w:ascii="Verdana" w:hAnsi="Verdana"/>
                <w:sz w:val="20"/>
                <w:szCs w:val="20"/>
              </w:rPr>
            </w:pPr>
          </w:p>
        </w:tc>
        <w:tc>
          <w:tcPr>
            <w:tcW w:w="1216" w:type="dxa"/>
          </w:tcPr>
          <w:p w14:paraId="6A374480" w14:textId="77777777" w:rsidR="00CD3D98" w:rsidRDefault="00CD3D98" w:rsidP="00CD3D98">
            <w:pPr>
              <w:jc w:val="center"/>
              <w:rPr>
                <w:rFonts w:ascii="Verdana" w:hAnsi="Verdana"/>
                <w:sz w:val="20"/>
                <w:szCs w:val="20"/>
              </w:rPr>
            </w:pPr>
          </w:p>
          <w:p w14:paraId="290B41EE" w14:textId="433F3093" w:rsidR="009B7A44" w:rsidRPr="00CD3D98" w:rsidRDefault="0079107E" w:rsidP="00CD3D98">
            <w:pPr>
              <w:jc w:val="center"/>
              <w:rPr>
                <w:rFonts w:ascii="Verdana" w:hAnsi="Verdana"/>
                <w:sz w:val="20"/>
                <w:szCs w:val="20"/>
              </w:rPr>
            </w:pPr>
            <w:r w:rsidRPr="00CD3D98">
              <w:rPr>
                <w:rFonts w:ascii="Verdana" w:hAnsi="Verdana"/>
                <w:sz w:val="20"/>
                <w:szCs w:val="20"/>
              </w:rPr>
              <w:t>kantoor</w:t>
            </w:r>
          </w:p>
        </w:tc>
        <w:tc>
          <w:tcPr>
            <w:tcW w:w="3402" w:type="dxa"/>
          </w:tcPr>
          <w:p w14:paraId="763C9339" w14:textId="77777777" w:rsidR="009007C7" w:rsidRDefault="009007C7" w:rsidP="00D84753">
            <w:pPr>
              <w:rPr>
                <w:rFonts w:ascii="Verdana" w:hAnsi="Verdana"/>
                <w:sz w:val="20"/>
                <w:szCs w:val="20"/>
              </w:rPr>
            </w:pPr>
          </w:p>
          <w:p w14:paraId="73EDC72B" w14:textId="77777777" w:rsidR="009B7A44" w:rsidRDefault="009007C7" w:rsidP="00D84753">
            <w:pPr>
              <w:rPr>
                <w:rFonts w:ascii="Verdana" w:hAnsi="Verdana"/>
                <w:sz w:val="20"/>
                <w:szCs w:val="20"/>
              </w:rPr>
            </w:pPr>
            <w:r w:rsidRPr="009007C7">
              <w:rPr>
                <w:rFonts w:ascii="Verdana" w:hAnsi="Verdana"/>
                <w:sz w:val="20"/>
                <w:szCs w:val="20"/>
              </w:rPr>
              <w:t xml:space="preserve">Werk </w:t>
            </w:r>
            <w:r w:rsidR="00EF536E">
              <w:rPr>
                <w:rFonts w:ascii="Verdana" w:hAnsi="Verdana"/>
                <w:sz w:val="20"/>
                <w:szCs w:val="20"/>
              </w:rPr>
              <w:t xml:space="preserve">optimalisatie </w:t>
            </w:r>
            <w:r w:rsidRPr="009007C7">
              <w:rPr>
                <w:rFonts w:ascii="Verdana" w:hAnsi="Verdana"/>
                <w:sz w:val="20"/>
                <w:szCs w:val="20"/>
              </w:rPr>
              <w:t xml:space="preserve"> en </w:t>
            </w:r>
            <w:r w:rsidR="00EF536E">
              <w:rPr>
                <w:rFonts w:ascii="Verdana" w:hAnsi="Verdana"/>
                <w:sz w:val="20"/>
                <w:szCs w:val="20"/>
              </w:rPr>
              <w:t xml:space="preserve">de </w:t>
            </w:r>
            <w:r w:rsidRPr="009007C7">
              <w:rPr>
                <w:rFonts w:ascii="Verdana" w:hAnsi="Verdana"/>
                <w:sz w:val="20"/>
                <w:szCs w:val="20"/>
              </w:rPr>
              <w:t>juiste werknemer</w:t>
            </w:r>
            <w:r w:rsidR="00EF536E">
              <w:rPr>
                <w:rFonts w:ascii="Verdana" w:hAnsi="Verdana"/>
                <w:sz w:val="20"/>
                <w:szCs w:val="20"/>
              </w:rPr>
              <w:t>(s) de</w:t>
            </w:r>
            <w:r w:rsidRPr="009007C7">
              <w:rPr>
                <w:rFonts w:ascii="Verdana" w:hAnsi="Verdana"/>
                <w:sz w:val="20"/>
                <w:szCs w:val="20"/>
              </w:rPr>
              <w:t xml:space="preserve"> juiste werken laten uitvoeren</w:t>
            </w:r>
            <w:r w:rsidR="00EF536E">
              <w:rPr>
                <w:rFonts w:ascii="Verdana" w:hAnsi="Verdana"/>
                <w:sz w:val="20"/>
                <w:szCs w:val="20"/>
              </w:rPr>
              <w:t>. Perfecte planning tot tevredenheid van het team.</w:t>
            </w:r>
          </w:p>
          <w:p w14:paraId="2FED195C" w14:textId="1122824F" w:rsidR="00EF536E" w:rsidRPr="009007C7" w:rsidRDefault="00EF536E" w:rsidP="00D84753">
            <w:pPr>
              <w:rPr>
                <w:rFonts w:ascii="Verdana" w:hAnsi="Verdana"/>
                <w:sz w:val="20"/>
                <w:szCs w:val="20"/>
              </w:rPr>
            </w:pPr>
          </w:p>
        </w:tc>
      </w:tr>
      <w:tr w:rsidR="009B7A44" w14:paraId="5CAD11DF" w14:textId="77777777" w:rsidTr="00F34E08">
        <w:tc>
          <w:tcPr>
            <w:tcW w:w="2405" w:type="dxa"/>
          </w:tcPr>
          <w:p w14:paraId="2679F182" w14:textId="77777777" w:rsidR="00320AD0" w:rsidRDefault="00320AD0" w:rsidP="00D84753">
            <w:pPr>
              <w:rPr>
                <w:rFonts w:ascii="Verdana" w:hAnsi="Verdana"/>
                <w:sz w:val="20"/>
                <w:szCs w:val="20"/>
              </w:rPr>
            </w:pPr>
          </w:p>
          <w:p w14:paraId="491B3145" w14:textId="24ABF935" w:rsidR="009B7A44" w:rsidRDefault="00EF536E" w:rsidP="00D84753">
            <w:pPr>
              <w:rPr>
                <w:rFonts w:ascii="Verdana" w:hAnsi="Verdana"/>
                <w:sz w:val="20"/>
                <w:szCs w:val="20"/>
              </w:rPr>
            </w:pPr>
            <w:r>
              <w:rPr>
                <w:rFonts w:ascii="Verdana" w:hAnsi="Verdana"/>
                <w:sz w:val="20"/>
                <w:szCs w:val="20"/>
              </w:rPr>
              <w:t>Melding omzetten in werkopdracht</w:t>
            </w:r>
          </w:p>
          <w:p w14:paraId="38E4B2EC" w14:textId="2F32C0CC" w:rsidR="00320AD0" w:rsidRPr="00320AD0" w:rsidRDefault="00320AD0" w:rsidP="00D84753">
            <w:pPr>
              <w:rPr>
                <w:rFonts w:ascii="Verdana" w:hAnsi="Verdana"/>
                <w:sz w:val="20"/>
                <w:szCs w:val="20"/>
              </w:rPr>
            </w:pPr>
          </w:p>
        </w:tc>
        <w:tc>
          <w:tcPr>
            <w:tcW w:w="1760" w:type="dxa"/>
          </w:tcPr>
          <w:p w14:paraId="787AC34F" w14:textId="77777777" w:rsidR="007524D7" w:rsidRDefault="007524D7" w:rsidP="00D84753">
            <w:pPr>
              <w:rPr>
                <w:rFonts w:ascii="Verdana" w:hAnsi="Verdana"/>
                <w:sz w:val="20"/>
                <w:szCs w:val="20"/>
              </w:rPr>
            </w:pPr>
          </w:p>
          <w:p w14:paraId="38B0D49D" w14:textId="181BAAF9" w:rsidR="00EE3D34" w:rsidRPr="00A32DC7" w:rsidRDefault="00A32DC7" w:rsidP="00D84753">
            <w:pPr>
              <w:rPr>
                <w:rFonts w:ascii="Verdana" w:hAnsi="Verdana"/>
                <w:sz w:val="20"/>
                <w:szCs w:val="20"/>
              </w:rPr>
            </w:pPr>
            <w:r>
              <w:rPr>
                <w:rFonts w:ascii="Verdana" w:hAnsi="Verdana"/>
                <w:sz w:val="20"/>
                <w:szCs w:val="20"/>
              </w:rPr>
              <w:t>na melding opdracht</w:t>
            </w:r>
          </w:p>
        </w:tc>
        <w:tc>
          <w:tcPr>
            <w:tcW w:w="1418" w:type="dxa"/>
          </w:tcPr>
          <w:p w14:paraId="75BD0F73" w14:textId="77777777" w:rsidR="00EE3D34" w:rsidRDefault="00EE3D34" w:rsidP="00D84753">
            <w:pPr>
              <w:rPr>
                <w:rFonts w:ascii="Verdana" w:hAnsi="Verdana"/>
                <w:sz w:val="20"/>
                <w:szCs w:val="20"/>
              </w:rPr>
            </w:pPr>
          </w:p>
          <w:p w14:paraId="4AFB325D" w14:textId="77777777" w:rsidR="009B7A44" w:rsidRDefault="00EE3D34" w:rsidP="00D84753">
            <w:pPr>
              <w:rPr>
                <w:rFonts w:ascii="Verdana" w:hAnsi="Verdana"/>
                <w:sz w:val="20"/>
                <w:szCs w:val="20"/>
              </w:rPr>
            </w:pPr>
            <w:r w:rsidRPr="00EE3D34">
              <w:rPr>
                <w:rFonts w:ascii="Verdana" w:hAnsi="Verdana"/>
                <w:sz w:val="20"/>
                <w:szCs w:val="20"/>
              </w:rPr>
              <w:t>technische manager</w:t>
            </w:r>
          </w:p>
          <w:p w14:paraId="72D94C72" w14:textId="71D672B3" w:rsidR="00EE3D34" w:rsidRPr="00EE3D34" w:rsidRDefault="00EE3D34" w:rsidP="00D84753">
            <w:pPr>
              <w:rPr>
                <w:rFonts w:ascii="Verdana" w:hAnsi="Verdana"/>
                <w:sz w:val="20"/>
                <w:szCs w:val="20"/>
              </w:rPr>
            </w:pPr>
          </w:p>
        </w:tc>
        <w:tc>
          <w:tcPr>
            <w:tcW w:w="1216" w:type="dxa"/>
          </w:tcPr>
          <w:p w14:paraId="307BE420" w14:textId="77777777" w:rsidR="00CD3D98" w:rsidRDefault="00CD3D98" w:rsidP="00CD3D98">
            <w:pPr>
              <w:jc w:val="center"/>
              <w:rPr>
                <w:rFonts w:ascii="Verdana" w:hAnsi="Verdana"/>
                <w:sz w:val="20"/>
                <w:szCs w:val="20"/>
              </w:rPr>
            </w:pPr>
          </w:p>
          <w:p w14:paraId="1556A136" w14:textId="1704DC16" w:rsidR="009B7A44" w:rsidRPr="00CD3D98" w:rsidRDefault="00CD3D98" w:rsidP="00CD3D98">
            <w:pPr>
              <w:jc w:val="center"/>
              <w:rPr>
                <w:rFonts w:ascii="Verdana" w:hAnsi="Verdana"/>
                <w:sz w:val="20"/>
                <w:szCs w:val="20"/>
              </w:rPr>
            </w:pPr>
            <w:r w:rsidRPr="00CD3D98">
              <w:rPr>
                <w:rFonts w:ascii="Verdana" w:hAnsi="Verdana"/>
                <w:sz w:val="20"/>
                <w:szCs w:val="20"/>
              </w:rPr>
              <w:t>Kantoor / mobiel</w:t>
            </w:r>
          </w:p>
        </w:tc>
        <w:tc>
          <w:tcPr>
            <w:tcW w:w="3402" w:type="dxa"/>
          </w:tcPr>
          <w:p w14:paraId="157FD0D3" w14:textId="77777777" w:rsidR="009007C7" w:rsidRDefault="009007C7" w:rsidP="00D84753">
            <w:pPr>
              <w:rPr>
                <w:rFonts w:ascii="Verdana" w:hAnsi="Verdana"/>
                <w:sz w:val="20"/>
                <w:szCs w:val="20"/>
              </w:rPr>
            </w:pPr>
          </w:p>
          <w:p w14:paraId="13D5F9C3" w14:textId="77777777" w:rsidR="009B7A44" w:rsidRDefault="004770D3" w:rsidP="00D84753">
            <w:pPr>
              <w:rPr>
                <w:rFonts w:ascii="Verdana" w:hAnsi="Verdana"/>
                <w:sz w:val="20"/>
                <w:szCs w:val="20"/>
              </w:rPr>
            </w:pPr>
            <w:r>
              <w:rPr>
                <w:rFonts w:ascii="Verdana" w:hAnsi="Verdana"/>
                <w:sz w:val="20"/>
                <w:szCs w:val="20"/>
              </w:rPr>
              <w:t>Door het zorgvuldig evalueren correcte inschatting vermijden van overbodig werk.</w:t>
            </w:r>
            <w:r w:rsidR="009007C7" w:rsidRPr="009007C7">
              <w:rPr>
                <w:rFonts w:ascii="Verdana" w:hAnsi="Verdana"/>
                <w:sz w:val="20"/>
                <w:szCs w:val="20"/>
              </w:rPr>
              <w:t xml:space="preserve"> </w:t>
            </w:r>
          </w:p>
          <w:p w14:paraId="37734865" w14:textId="1ABE5BD7" w:rsidR="004770D3" w:rsidRPr="009007C7" w:rsidRDefault="004770D3" w:rsidP="00D84753">
            <w:pPr>
              <w:rPr>
                <w:rFonts w:ascii="Verdana" w:hAnsi="Verdana"/>
                <w:sz w:val="20"/>
                <w:szCs w:val="20"/>
              </w:rPr>
            </w:pPr>
          </w:p>
        </w:tc>
      </w:tr>
      <w:tr w:rsidR="009B7A44" w14:paraId="09E33312" w14:textId="77777777" w:rsidTr="00F34E08">
        <w:tc>
          <w:tcPr>
            <w:tcW w:w="2405" w:type="dxa"/>
          </w:tcPr>
          <w:p w14:paraId="54ADB048" w14:textId="77777777" w:rsidR="00320AD0" w:rsidRDefault="00320AD0" w:rsidP="00D84753">
            <w:pPr>
              <w:rPr>
                <w:rFonts w:ascii="Verdana" w:hAnsi="Verdana"/>
                <w:sz w:val="20"/>
                <w:szCs w:val="20"/>
              </w:rPr>
            </w:pPr>
          </w:p>
          <w:p w14:paraId="7F300DF0" w14:textId="77777777" w:rsidR="009B7A44" w:rsidRDefault="00320AD0" w:rsidP="00D84753">
            <w:pPr>
              <w:rPr>
                <w:rFonts w:ascii="Verdana" w:hAnsi="Verdana"/>
                <w:sz w:val="20"/>
                <w:szCs w:val="20"/>
              </w:rPr>
            </w:pPr>
            <w:r w:rsidRPr="00320AD0">
              <w:rPr>
                <w:rFonts w:ascii="Verdana" w:hAnsi="Verdana"/>
                <w:sz w:val="20"/>
                <w:szCs w:val="20"/>
              </w:rPr>
              <w:t>voorraad onderdelen controleren</w:t>
            </w:r>
          </w:p>
          <w:p w14:paraId="76938747" w14:textId="2650A754" w:rsidR="00320AD0" w:rsidRPr="00320AD0" w:rsidRDefault="00320AD0" w:rsidP="00D84753">
            <w:pPr>
              <w:rPr>
                <w:rFonts w:ascii="Verdana" w:hAnsi="Verdana"/>
                <w:sz w:val="20"/>
                <w:szCs w:val="20"/>
              </w:rPr>
            </w:pPr>
          </w:p>
        </w:tc>
        <w:tc>
          <w:tcPr>
            <w:tcW w:w="1760" w:type="dxa"/>
          </w:tcPr>
          <w:p w14:paraId="4E0E3DC3" w14:textId="77777777" w:rsidR="004770D3" w:rsidRDefault="004770D3" w:rsidP="00D84753">
            <w:pPr>
              <w:rPr>
                <w:rFonts w:ascii="Verdana" w:hAnsi="Verdana"/>
                <w:sz w:val="20"/>
                <w:szCs w:val="20"/>
              </w:rPr>
            </w:pPr>
          </w:p>
          <w:p w14:paraId="14B9A4E2" w14:textId="51B2A91A" w:rsidR="009B7A44" w:rsidRPr="00A32DC7" w:rsidRDefault="00A32DC7" w:rsidP="00D84753">
            <w:pPr>
              <w:rPr>
                <w:rFonts w:ascii="Verdana" w:hAnsi="Verdana"/>
                <w:sz w:val="20"/>
                <w:szCs w:val="20"/>
              </w:rPr>
            </w:pPr>
            <w:r>
              <w:rPr>
                <w:rFonts w:ascii="Verdana" w:hAnsi="Verdana"/>
                <w:sz w:val="20"/>
                <w:szCs w:val="20"/>
              </w:rPr>
              <w:t>Voor uitvoeren opdracht</w:t>
            </w:r>
          </w:p>
        </w:tc>
        <w:tc>
          <w:tcPr>
            <w:tcW w:w="1418" w:type="dxa"/>
          </w:tcPr>
          <w:p w14:paraId="7F72ACC3" w14:textId="77777777" w:rsidR="00EE3D34" w:rsidRDefault="00EE3D34" w:rsidP="00D84753">
            <w:pPr>
              <w:rPr>
                <w:rFonts w:ascii="Verdana" w:hAnsi="Verdana"/>
                <w:sz w:val="20"/>
                <w:szCs w:val="20"/>
              </w:rPr>
            </w:pPr>
          </w:p>
          <w:p w14:paraId="30F72FC5" w14:textId="4EDFEC22" w:rsidR="009B7A44" w:rsidRPr="00EE3D34" w:rsidRDefault="00EE3D34" w:rsidP="00D84753">
            <w:pPr>
              <w:rPr>
                <w:rFonts w:ascii="Verdana" w:hAnsi="Verdana"/>
                <w:sz w:val="20"/>
                <w:szCs w:val="20"/>
              </w:rPr>
            </w:pPr>
            <w:r w:rsidRPr="00EE3D34">
              <w:rPr>
                <w:rFonts w:ascii="Verdana" w:hAnsi="Verdana"/>
                <w:sz w:val="20"/>
                <w:szCs w:val="20"/>
              </w:rPr>
              <w:t>technieker</w:t>
            </w:r>
          </w:p>
        </w:tc>
        <w:tc>
          <w:tcPr>
            <w:tcW w:w="1216" w:type="dxa"/>
          </w:tcPr>
          <w:p w14:paraId="338B7CCF" w14:textId="77777777" w:rsidR="00CD3D98" w:rsidRDefault="00CD3D98" w:rsidP="00CD3D98">
            <w:pPr>
              <w:jc w:val="center"/>
              <w:rPr>
                <w:rFonts w:ascii="Verdana" w:hAnsi="Verdana"/>
                <w:sz w:val="20"/>
                <w:szCs w:val="20"/>
              </w:rPr>
            </w:pPr>
          </w:p>
          <w:p w14:paraId="7B22DA1E" w14:textId="1BEB78F1" w:rsidR="009B7A44" w:rsidRPr="00CD3D98" w:rsidRDefault="00CD3D98" w:rsidP="00CD3D98">
            <w:pPr>
              <w:jc w:val="center"/>
              <w:rPr>
                <w:rFonts w:ascii="Verdana" w:hAnsi="Verdana"/>
                <w:sz w:val="20"/>
                <w:szCs w:val="20"/>
              </w:rPr>
            </w:pPr>
            <w:r w:rsidRPr="00CD3D98">
              <w:rPr>
                <w:rFonts w:ascii="Verdana" w:hAnsi="Verdana"/>
                <w:sz w:val="20"/>
                <w:szCs w:val="20"/>
              </w:rPr>
              <w:t>Mobiel</w:t>
            </w:r>
          </w:p>
          <w:p w14:paraId="15F05EDA" w14:textId="07F5C8BE" w:rsidR="00CD3D98" w:rsidRPr="00CD3D98" w:rsidRDefault="00CD3D98" w:rsidP="00CD3D98">
            <w:pPr>
              <w:jc w:val="center"/>
              <w:rPr>
                <w:rFonts w:ascii="Verdana" w:hAnsi="Verdana"/>
                <w:sz w:val="20"/>
                <w:szCs w:val="20"/>
              </w:rPr>
            </w:pPr>
          </w:p>
        </w:tc>
        <w:tc>
          <w:tcPr>
            <w:tcW w:w="3402" w:type="dxa"/>
          </w:tcPr>
          <w:p w14:paraId="16A7E060" w14:textId="77777777" w:rsidR="00FB0E78" w:rsidRDefault="00FB0E78" w:rsidP="00D84753">
            <w:pPr>
              <w:rPr>
                <w:rFonts w:ascii="Verdana" w:hAnsi="Verdana"/>
                <w:sz w:val="20"/>
                <w:szCs w:val="20"/>
              </w:rPr>
            </w:pPr>
          </w:p>
          <w:p w14:paraId="41739335" w14:textId="68B2D0E8" w:rsidR="009B7A44" w:rsidRPr="009007C7" w:rsidRDefault="004770D3" w:rsidP="00D84753">
            <w:pPr>
              <w:rPr>
                <w:rFonts w:ascii="Verdana" w:hAnsi="Verdana"/>
                <w:sz w:val="20"/>
                <w:szCs w:val="20"/>
              </w:rPr>
            </w:pPr>
            <w:r>
              <w:rPr>
                <w:rFonts w:ascii="Verdana" w:hAnsi="Verdana"/>
                <w:sz w:val="20"/>
                <w:szCs w:val="20"/>
              </w:rPr>
              <w:t>Voldoende onderdelen ter beschikking houden</w:t>
            </w:r>
          </w:p>
        </w:tc>
      </w:tr>
      <w:tr w:rsidR="009B7A44" w14:paraId="28D4CF01" w14:textId="77777777" w:rsidTr="00F34E08">
        <w:tc>
          <w:tcPr>
            <w:tcW w:w="2405" w:type="dxa"/>
          </w:tcPr>
          <w:p w14:paraId="4B752BF8" w14:textId="77777777" w:rsidR="00320AD0" w:rsidRDefault="00320AD0" w:rsidP="00D84753">
            <w:pPr>
              <w:rPr>
                <w:rFonts w:ascii="Verdana" w:hAnsi="Verdana"/>
                <w:sz w:val="20"/>
                <w:szCs w:val="20"/>
              </w:rPr>
            </w:pPr>
          </w:p>
          <w:p w14:paraId="3E4EF3B4" w14:textId="77777777" w:rsidR="009B7A44" w:rsidRDefault="00320AD0" w:rsidP="00D84753">
            <w:pPr>
              <w:rPr>
                <w:rFonts w:ascii="Verdana" w:hAnsi="Verdana"/>
                <w:sz w:val="20"/>
                <w:szCs w:val="20"/>
              </w:rPr>
            </w:pPr>
            <w:r w:rsidRPr="00320AD0">
              <w:rPr>
                <w:rFonts w:ascii="Verdana" w:hAnsi="Verdana"/>
                <w:sz w:val="20"/>
                <w:szCs w:val="20"/>
              </w:rPr>
              <w:t>herstelling uitvoeren</w:t>
            </w:r>
          </w:p>
          <w:p w14:paraId="6C2AF2B5" w14:textId="6924A807" w:rsidR="00320AD0" w:rsidRPr="00320AD0" w:rsidRDefault="00320AD0" w:rsidP="00D84753">
            <w:pPr>
              <w:rPr>
                <w:rFonts w:ascii="Verdana" w:hAnsi="Verdana"/>
                <w:sz w:val="20"/>
                <w:szCs w:val="20"/>
              </w:rPr>
            </w:pPr>
          </w:p>
        </w:tc>
        <w:tc>
          <w:tcPr>
            <w:tcW w:w="1760" w:type="dxa"/>
          </w:tcPr>
          <w:p w14:paraId="000EC545" w14:textId="77777777" w:rsidR="004770D3" w:rsidRDefault="004770D3" w:rsidP="00D84753">
            <w:pPr>
              <w:rPr>
                <w:rFonts w:ascii="Verdana" w:hAnsi="Verdana"/>
                <w:sz w:val="20"/>
                <w:szCs w:val="20"/>
              </w:rPr>
            </w:pPr>
          </w:p>
          <w:p w14:paraId="46ADFA4C" w14:textId="6A635708" w:rsidR="009B7A44" w:rsidRPr="00A32DC7" w:rsidRDefault="00A32DC7" w:rsidP="00D84753">
            <w:pPr>
              <w:rPr>
                <w:rFonts w:ascii="Verdana" w:hAnsi="Verdana"/>
                <w:sz w:val="20"/>
                <w:szCs w:val="20"/>
              </w:rPr>
            </w:pPr>
            <w:r>
              <w:rPr>
                <w:rFonts w:ascii="Verdana" w:hAnsi="Verdana"/>
                <w:sz w:val="20"/>
                <w:szCs w:val="20"/>
              </w:rPr>
              <w:t>Volgens taak verdeling</w:t>
            </w:r>
          </w:p>
        </w:tc>
        <w:tc>
          <w:tcPr>
            <w:tcW w:w="1418" w:type="dxa"/>
          </w:tcPr>
          <w:p w14:paraId="3E65BFAB" w14:textId="77777777" w:rsidR="00EE3D34" w:rsidRDefault="00EE3D34" w:rsidP="00D84753">
            <w:pPr>
              <w:rPr>
                <w:rFonts w:ascii="Verdana" w:hAnsi="Verdana"/>
                <w:sz w:val="20"/>
                <w:szCs w:val="20"/>
              </w:rPr>
            </w:pPr>
          </w:p>
          <w:p w14:paraId="1B6808DB" w14:textId="7ABCF73C" w:rsidR="009B7A44" w:rsidRPr="00EE3D34" w:rsidRDefault="00EE3D34" w:rsidP="00D84753">
            <w:pPr>
              <w:rPr>
                <w:rFonts w:ascii="Verdana" w:hAnsi="Verdana"/>
                <w:sz w:val="20"/>
                <w:szCs w:val="20"/>
              </w:rPr>
            </w:pPr>
            <w:r w:rsidRPr="00EE3D34">
              <w:rPr>
                <w:rFonts w:ascii="Verdana" w:hAnsi="Verdana"/>
                <w:sz w:val="20"/>
                <w:szCs w:val="20"/>
              </w:rPr>
              <w:t>technieker</w:t>
            </w:r>
          </w:p>
        </w:tc>
        <w:tc>
          <w:tcPr>
            <w:tcW w:w="1216" w:type="dxa"/>
          </w:tcPr>
          <w:p w14:paraId="72AA6181" w14:textId="77777777" w:rsidR="00CD3D98" w:rsidRDefault="00CD3D98" w:rsidP="00CD3D98">
            <w:pPr>
              <w:jc w:val="center"/>
              <w:rPr>
                <w:rFonts w:ascii="Verdana" w:hAnsi="Verdana"/>
                <w:sz w:val="20"/>
                <w:szCs w:val="20"/>
              </w:rPr>
            </w:pPr>
          </w:p>
          <w:p w14:paraId="01288BD6" w14:textId="093FE114" w:rsidR="009B7A44" w:rsidRPr="00CD3D98" w:rsidRDefault="00CD3D98" w:rsidP="00CD3D98">
            <w:pPr>
              <w:jc w:val="center"/>
              <w:rPr>
                <w:rFonts w:ascii="Verdana" w:hAnsi="Verdana"/>
                <w:sz w:val="20"/>
                <w:szCs w:val="20"/>
              </w:rPr>
            </w:pPr>
            <w:r w:rsidRPr="00CD3D98">
              <w:rPr>
                <w:rFonts w:ascii="Verdana" w:hAnsi="Verdana"/>
                <w:sz w:val="20"/>
                <w:szCs w:val="20"/>
              </w:rPr>
              <w:t>werkvloer</w:t>
            </w:r>
          </w:p>
        </w:tc>
        <w:tc>
          <w:tcPr>
            <w:tcW w:w="3402" w:type="dxa"/>
          </w:tcPr>
          <w:p w14:paraId="77289183" w14:textId="77777777" w:rsidR="004770D3" w:rsidRDefault="004770D3" w:rsidP="00D84753">
            <w:pPr>
              <w:rPr>
                <w:rFonts w:ascii="Verdana" w:hAnsi="Verdana"/>
                <w:sz w:val="20"/>
                <w:szCs w:val="20"/>
              </w:rPr>
            </w:pPr>
          </w:p>
          <w:p w14:paraId="08F63E59" w14:textId="77777777" w:rsidR="009B7A44" w:rsidRDefault="00FB0E78" w:rsidP="00D84753">
            <w:pPr>
              <w:rPr>
                <w:rFonts w:ascii="Verdana" w:hAnsi="Verdana"/>
                <w:sz w:val="20"/>
                <w:szCs w:val="20"/>
              </w:rPr>
            </w:pPr>
            <w:r>
              <w:rPr>
                <w:rFonts w:ascii="Verdana" w:hAnsi="Verdana"/>
                <w:sz w:val="20"/>
                <w:szCs w:val="20"/>
              </w:rPr>
              <w:t>Tevredenheid van de gebruiker</w:t>
            </w:r>
            <w:r w:rsidR="004770D3">
              <w:rPr>
                <w:rFonts w:ascii="Verdana" w:hAnsi="Verdana"/>
                <w:sz w:val="20"/>
                <w:szCs w:val="20"/>
              </w:rPr>
              <w:t xml:space="preserve"> (verzorger -bewoner)</w:t>
            </w:r>
            <w:r>
              <w:rPr>
                <w:rFonts w:ascii="Verdana" w:hAnsi="Verdana"/>
                <w:sz w:val="20"/>
                <w:szCs w:val="20"/>
              </w:rPr>
              <w:t>, vermijden ongevallen.</w:t>
            </w:r>
          </w:p>
          <w:p w14:paraId="0B892ECB" w14:textId="1F152341" w:rsidR="0082581A" w:rsidRDefault="0082581A" w:rsidP="00D84753">
            <w:pPr>
              <w:rPr>
                <w:rFonts w:ascii="Verdana" w:hAnsi="Verdana"/>
                <w:sz w:val="24"/>
                <w:szCs w:val="24"/>
              </w:rPr>
            </w:pPr>
          </w:p>
        </w:tc>
      </w:tr>
      <w:tr w:rsidR="009B7A44" w14:paraId="6F779AF7" w14:textId="77777777" w:rsidTr="00F34E08">
        <w:tc>
          <w:tcPr>
            <w:tcW w:w="2405" w:type="dxa"/>
          </w:tcPr>
          <w:p w14:paraId="6271700E" w14:textId="77777777" w:rsidR="00320AD0" w:rsidRDefault="00320AD0" w:rsidP="00D84753">
            <w:pPr>
              <w:rPr>
                <w:rFonts w:ascii="Verdana" w:hAnsi="Verdana"/>
                <w:sz w:val="20"/>
                <w:szCs w:val="20"/>
              </w:rPr>
            </w:pPr>
          </w:p>
          <w:p w14:paraId="448A15E8" w14:textId="77777777" w:rsidR="009B7A44" w:rsidRDefault="00320AD0" w:rsidP="00D84753">
            <w:pPr>
              <w:rPr>
                <w:rFonts w:ascii="Verdana" w:hAnsi="Verdana"/>
                <w:sz w:val="20"/>
                <w:szCs w:val="20"/>
              </w:rPr>
            </w:pPr>
            <w:r w:rsidRPr="00320AD0">
              <w:rPr>
                <w:rFonts w:ascii="Verdana" w:hAnsi="Verdana"/>
                <w:sz w:val="20"/>
                <w:szCs w:val="20"/>
              </w:rPr>
              <w:t>einde herstel melden</w:t>
            </w:r>
          </w:p>
          <w:p w14:paraId="0716339E" w14:textId="34E4B1E9" w:rsidR="00320AD0" w:rsidRPr="00320AD0" w:rsidRDefault="00320AD0" w:rsidP="00D84753">
            <w:pPr>
              <w:rPr>
                <w:rFonts w:ascii="Verdana" w:hAnsi="Verdana"/>
                <w:sz w:val="20"/>
                <w:szCs w:val="20"/>
              </w:rPr>
            </w:pPr>
          </w:p>
        </w:tc>
        <w:tc>
          <w:tcPr>
            <w:tcW w:w="1760" w:type="dxa"/>
          </w:tcPr>
          <w:p w14:paraId="62662711" w14:textId="77777777" w:rsidR="0082581A" w:rsidRDefault="0082581A" w:rsidP="00D84753">
            <w:pPr>
              <w:rPr>
                <w:rFonts w:ascii="Verdana" w:hAnsi="Verdana"/>
                <w:sz w:val="20"/>
                <w:szCs w:val="20"/>
              </w:rPr>
            </w:pPr>
          </w:p>
          <w:p w14:paraId="79C6F2D9" w14:textId="44CC0845" w:rsidR="009B7A44" w:rsidRPr="00A32DC7" w:rsidRDefault="00A32DC7" w:rsidP="00D84753">
            <w:pPr>
              <w:rPr>
                <w:rFonts w:ascii="Verdana" w:hAnsi="Verdana"/>
                <w:sz w:val="20"/>
                <w:szCs w:val="20"/>
              </w:rPr>
            </w:pPr>
            <w:r>
              <w:rPr>
                <w:rFonts w:ascii="Verdana" w:hAnsi="Verdana"/>
                <w:sz w:val="20"/>
                <w:szCs w:val="20"/>
              </w:rPr>
              <w:t>Na afwerken taak</w:t>
            </w:r>
          </w:p>
        </w:tc>
        <w:tc>
          <w:tcPr>
            <w:tcW w:w="1418" w:type="dxa"/>
          </w:tcPr>
          <w:p w14:paraId="4AC29E24" w14:textId="77777777" w:rsidR="00EE3D34" w:rsidRDefault="00EE3D34" w:rsidP="00D84753">
            <w:pPr>
              <w:rPr>
                <w:rFonts w:ascii="Verdana" w:hAnsi="Verdana"/>
                <w:sz w:val="20"/>
                <w:szCs w:val="20"/>
              </w:rPr>
            </w:pPr>
          </w:p>
          <w:p w14:paraId="605F6B19" w14:textId="6076DB29" w:rsidR="009B7A44" w:rsidRPr="00EE3D34" w:rsidRDefault="00EE3D34" w:rsidP="00D84753">
            <w:pPr>
              <w:rPr>
                <w:rFonts w:ascii="Verdana" w:hAnsi="Verdana"/>
                <w:sz w:val="20"/>
                <w:szCs w:val="20"/>
              </w:rPr>
            </w:pPr>
            <w:r w:rsidRPr="00EE3D34">
              <w:rPr>
                <w:rFonts w:ascii="Verdana" w:hAnsi="Verdana"/>
                <w:sz w:val="20"/>
                <w:szCs w:val="20"/>
              </w:rPr>
              <w:t>technieker</w:t>
            </w:r>
          </w:p>
        </w:tc>
        <w:tc>
          <w:tcPr>
            <w:tcW w:w="1216" w:type="dxa"/>
          </w:tcPr>
          <w:p w14:paraId="6EA4F7D3" w14:textId="77777777" w:rsidR="00CD3D98" w:rsidRDefault="00CD3D98" w:rsidP="00CD3D98">
            <w:pPr>
              <w:jc w:val="center"/>
              <w:rPr>
                <w:rFonts w:ascii="Verdana" w:hAnsi="Verdana"/>
                <w:sz w:val="20"/>
                <w:szCs w:val="20"/>
              </w:rPr>
            </w:pPr>
          </w:p>
          <w:p w14:paraId="479C94D8" w14:textId="0D6B7645" w:rsidR="009B7A44" w:rsidRPr="00CD3D98" w:rsidRDefault="00CD3D98" w:rsidP="00CD3D98">
            <w:pPr>
              <w:jc w:val="center"/>
              <w:rPr>
                <w:rFonts w:ascii="Verdana" w:hAnsi="Verdana"/>
                <w:sz w:val="20"/>
                <w:szCs w:val="20"/>
              </w:rPr>
            </w:pPr>
            <w:r w:rsidRPr="00CD3D98">
              <w:rPr>
                <w:rFonts w:ascii="Verdana" w:hAnsi="Verdana"/>
                <w:sz w:val="20"/>
                <w:szCs w:val="20"/>
              </w:rPr>
              <w:t>mobiel</w:t>
            </w:r>
          </w:p>
        </w:tc>
        <w:tc>
          <w:tcPr>
            <w:tcW w:w="3402" w:type="dxa"/>
          </w:tcPr>
          <w:p w14:paraId="091150DC" w14:textId="77777777" w:rsidR="00FB0E78" w:rsidRDefault="00FB0E78" w:rsidP="00D84753">
            <w:pPr>
              <w:rPr>
                <w:rFonts w:ascii="Verdana" w:hAnsi="Verdana"/>
                <w:sz w:val="20"/>
                <w:szCs w:val="20"/>
              </w:rPr>
            </w:pPr>
          </w:p>
          <w:p w14:paraId="668CDB75" w14:textId="77777777" w:rsidR="009B7A44" w:rsidRDefault="00FB0E78" w:rsidP="00D84753">
            <w:pPr>
              <w:rPr>
                <w:rFonts w:ascii="Verdana" w:hAnsi="Verdana"/>
                <w:sz w:val="20"/>
                <w:szCs w:val="20"/>
              </w:rPr>
            </w:pPr>
            <w:r>
              <w:rPr>
                <w:rFonts w:ascii="Verdana" w:hAnsi="Verdana"/>
                <w:sz w:val="20"/>
                <w:szCs w:val="20"/>
              </w:rPr>
              <w:t>Tevredenheid voor de melder. Motivatie medewerking.</w:t>
            </w:r>
          </w:p>
          <w:p w14:paraId="5D06F87C" w14:textId="69C2859E" w:rsidR="0082581A" w:rsidRDefault="0082581A" w:rsidP="00D84753">
            <w:pPr>
              <w:rPr>
                <w:rFonts w:ascii="Verdana" w:hAnsi="Verdana"/>
                <w:sz w:val="24"/>
                <w:szCs w:val="24"/>
              </w:rPr>
            </w:pPr>
          </w:p>
        </w:tc>
      </w:tr>
      <w:tr w:rsidR="009B7A44" w14:paraId="0B017C8D" w14:textId="77777777" w:rsidTr="00F34E08">
        <w:trPr>
          <w:trHeight w:val="770"/>
        </w:trPr>
        <w:tc>
          <w:tcPr>
            <w:tcW w:w="2405" w:type="dxa"/>
          </w:tcPr>
          <w:p w14:paraId="7F75905D" w14:textId="77777777" w:rsidR="0082581A" w:rsidRDefault="0082581A" w:rsidP="00D84753">
            <w:pPr>
              <w:rPr>
                <w:rFonts w:ascii="Verdana" w:hAnsi="Verdana"/>
                <w:sz w:val="20"/>
                <w:szCs w:val="20"/>
              </w:rPr>
            </w:pPr>
          </w:p>
          <w:p w14:paraId="36A72751" w14:textId="03F59584" w:rsidR="009B7A44" w:rsidRDefault="00320AD0" w:rsidP="00D84753">
            <w:pPr>
              <w:rPr>
                <w:rFonts w:ascii="Verdana" w:hAnsi="Verdana"/>
                <w:sz w:val="20"/>
                <w:szCs w:val="20"/>
              </w:rPr>
            </w:pPr>
            <w:r w:rsidRPr="00320AD0">
              <w:rPr>
                <w:rFonts w:ascii="Verdana" w:hAnsi="Verdana"/>
                <w:sz w:val="20"/>
                <w:szCs w:val="20"/>
              </w:rPr>
              <w:t>melden opdracht</w:t>
            </w:r>
          </w:p>
          <w:p w14:paraId="5A80E17A" w14:textId="0652EEFE" w:rsidR="00320AD0" w:rsidRPr="00320AD0" w:rsidRDefault="00320AD0" w:rsidP="00D84753">
            <w:pPr>
              <w:rPr>
                <w:rFonts w:ascii="Verdana" w:hAnsi="Verdana"/>
                <w:sz w:val="20"/>
                <w:szCs w:val="20"/>
              </w:rPr>
            </w:pPr>
          </w:p>
        </w:tc>
        <w:tc>
          <w:tcPr>
            <w:tcW w:w="1760" w:type="dxa"/>
          </w:tcPr>
          <w:p w14:paraId="3F72FCEB" w14:textId="77777777" w:rsidR="0082581A" w:rsidRDefault="0082581A" w:rsidP="00D84753">
            <w:pPr>
              <w:rPr>
                <w:rFonts w:ascii="Verdana" w:hAnsi="Verdana"/>
                <w:sz w:val="20"/>
                <w:szCs w:val="20"/>
              </w:rPr>
            </w:pPr>
          </w:p>
          <w:p w14:paraId="59283DFC" w14:textId="77777777" w:rsidR="009B7A44" w:rsidRDefault="00A32DC7" w:rsidP="00D84753">
            <w:pPr>
              <w:rPr>
                <w:rFonts w:ascii="Verdana" w:hAnsi="Verdana"/>
                <w:sz w:val="20"/>
                <w:szCs w:val="20"/>
              </w:rPr>
            </w:pPr>
            <w:r>
              <w:rPr>
                <w:rFonts w:ascii="Verdana" w:hAnsi="Verdana"/>
                <w:sz w:val="20"/>
                <w:szCs w:val="20"/>
              </w:rPr>
              <w:t>Na vast</w:t>
            </w:r>
            <w:r w:rsidR="00CD3D98">
              <w:rPr>
                <w:rFonts w:ascii="Verdana" w:hAnsi="Verdana"/>
                <w:sz w:val="20"/>
                <w:szCs w:val="20"/>
              </w:rPr>
              <w:t>st</w:t>
            </w:r>
            <w:r>
              <w:rPr>
                <w:rFonts w:ascii="Verdana" w:hAnsi="Verdana"/>
                <w:sz w:val="20"/>
                <w:szCs w:val="20"/>
              </w:rPr>
              <w:t xml:space="preserve">elling gebreken </w:t>
            </w:r>
          </w:p>
          <w:p w14:paraId="1D56E6F4" w14:textId="395DA8F9" w:rsidR="0082581A" w:rsidRPr="00A32DC7" w:rsidRDefault="0082581A" w:rsidP="00D84753">
            <w:pPr>
              <w:rPr>
                <w:rFonts w:ascii="Verdana" w:hAnsi="Verdana"/>
                <w:sz w:val="20"/>
                <w:szCs w:val="20"/>
              </w:rPr>
            </w:pPr>
          </w:p>
        </w:tc>
        <w:tc>
          <w:tcPr>
            <w:tcW w:w="1418" w:type="dxa"/>
          </w:tcPr>
          <w:p w14:paraId="6CBA3789" w14:textId="77777777" w:rsidR="00EE3D34" w:rsidRDefault="00EE3D34" w:rsidP="00D84753">
            <w:pPr>
              <w:rPr>
                <w:rFonts w:ascii="Verdana" w:hAnsi="Verdana"/>
                <w:sz w:val="20"/>
                <w:szCs w:val="20"/>
              </w:rPr>
            </w:pPr>
          </w:p>
          <w:p w14:paraId="29E6EC1E" w14:textId="2739BAA6" w:rsidR="009B7A44" w:rsidRPr="00EE3D34" w:rsidRDefault="00EE3D34" w:rsidP="00D84753">
            <w:pPr>
              <w:rPr>
                <w:rFonts w:ascii="Verdana" w:hAnsi="Verdana"/>
                <w:sz w:val="20"/>
                <w:szCs w:val="20"/>
              </w:rPr>
            </w:pPr>
            <w:r w:rsidRPr="00EE3D34">
              <w:rPr>
                <w:rFonts w:ascii="Verdana" w:hAnsi="Verdana"/>
                <w:sz w:val="20"/>
                <w:szCs w:val="20"/>
              </w:rPr>
              <w:t>personeel</w:t>
            </w:r>
          </w:p>
        </w:tc>
        <w:tc>
          <w:tcPr>
            <w:tcW w:w="1216" w:type="dxa"/>
          </w:tcPr>
          <w:p w14:paraId="0BCF22DC" w14:textId="77777777" w:rsidR="00CD3D98" w:rsidRDefault="00CD3D98" w:rsidP="00CD3D98">
            <w:pPr>
              <w:jc w:val="center"/>
              <w:rPr>
                <w:rFonts w:ascii="Verdana" w:hAnsi="Verdana"/>
                <w:sz w:val="20"/>
                <w:szCs w:val="20"/>
              </w:rPr>
            </w:pPr>
          </w:p>
          <w:p w14:paraId="1AFD0DB2" w14:textId="49C453C9" w:rsidR="009B7A44" w:rsidRPr="00CD3D98" w:rsidRDefault="00CD3D98" w:rsidP="00CD3D98">
            <w:pPr>
              <w:jc w:val="center"/>
              <w:rPr>
                <w:rFonts w:ascii="Verdana" w:hAnsi="Verdana"/>
                <w:sz w:val="20"/>
                <w:szCs w:val="20"/>
              </w:rPr>
            </w:pPr>
            <w:r w:rsidRPr="00CD3D98">
              <w:rPr>
                <w:rFonts w:ascii="Verdana" w:hAnsi="Verdana"/>
                <w:sz w:val="20"/>
                <w:szCs w:val="20"/>
              </w:rPr>
              <w:t>mobiel</w:t>
            </w:r>
          </w:p>
        </w:tc>
        <w:tc>
          <w:tcPr>
            <w:tcW w:w="3402" w:type="dxa"/>
          </w:tcPr>
          <w:p w14:paraId="3922AD7D" w14:textId="77777777" w:rsidR="0082581A" w:rsidRDefault="0082581A" w:rsidP="00D84753">
            <w:pPr>
              <w:rPr>
                <w:rFonts w:ascii="Verdana" w:hAnsi="Verdana"/>
                <w:sz w:val="20"/>
                <w:szCs w:val="20"/>
              </w:rPr>
            </w:pPr>
          </w:p>
          <w:p w14:paraId="7903347C" w14:textId="77DECB1A" w:rsidR="00F34E08" w:rsidRPr="00F34E08" w:rsidRDefault="00FB0E78" w:rsidP="00D84753">
            <w:pPr>
              <w:rPr>
                <w:rFonts w:ascii="Verdana" w:hAnsi="Verdana"/>
                <w:sz w:val="20"/>
                <w:szCs w:val="20"/>
              </w:rPr>
            </w:pPr>
            <w:r>
              <w:rPr>
                <w:rFonts w:ascii="Verdana" w:hAnsi="Verdana"/>
                <w:sz w:val="20"/>
                <w:szCs w:val="20"/>
              </w:rPr>
              <w:t>Kwaliteit van de dienstverlening verbeteren</w:t>
            </w:r>
          </w:p>
        </w:tc>
      </w:tr>
      <w:tr w:rsidR="00320AD0" w14:paraId="0281C2CD" w14:textId="77777777" w:rsidTr="00F34E08">
        <w:tc>
          <w:tcPr>
            <w:tcW w:w="2405" w:type="dxa"/>
          </w:tcPr>
          <w:p w14:paraId="2FE8102E" w14:textId="77777777" w:rsidR="0082581A" w:rsidRDefault="0082581A" w:rsidP="00D84753">
            <w:pPr>
              <w:rPr>
                <w:rFonts w:ascii="Verdana" w:hAnsi="Verdana"/>
                <w:sz w:val="20"/>
                <w:szCs w:val="20"/>
              </w:rPr>
            </w:pPr>
          </w:p>
          <w:p w14:paraId="4087BFAD" w14:textId="026676CC" w:rsidR="00320AD0" w:rsidRDefault="00320AD0" w:rsidP="00D84753">
            <w:pPr>
              <w:rPr>
                <w:rFonts w:ascii="Verdana" w:hAnsi="Verdana"/>
                <w:sz w:val="20"/>
                <w:szCs w:val="20"/>
              </w:rPr>
            </w:pPr>
            <w:r w:rsidRPr="00320AD0">
              <w:rPr>
                <w:rFonts w:ascii="Verdana" w:hAnsi="Verdana"/>
                <w:sz w:val="20"/>
                <w:szCs w:val="20"/>
              </w:rPr>
              <w:t>beheer personeel bestand</w:t>
            </w:r>
          </w:p>
          <w:p w14:paraId="1A2AB1CE" w14:textId="7A7A4A77" w:rsidR="00320AD0" w:rsidRPr="00320AD0" w:rsidRDefault="00320AD0" w:rsidP="00D84753">
            <w:pPr>
              <w:rPr>
                <w:rFonts w:ascii="Verdana" w:hAnsi="Verdana"/>
                <w:sz w:val="20"/>
                <w:szCs w:val="20"/>
              </w:rPr>
            </w:pPr>
          </w:p>
        </w:tc>
        <w:tc>
          <w:tcPr>
            <w:tcW w:w="1760" w:type="dxa"/>
          </w:tcPr>
          <w:p w14:paraId="3F0B30F8" w14:textId="77777777" w:rsidR="0082581A" w:rsidRDefault="0082581A" w:rsidP="00D84753">
            <w:pPr>
              <w:rPr>
                <w:rFonts w:ascii="Verdana" w:hAnsi="Verdana"/>
                <w:sz w:val="20"/>
                <w:szCs w:val="20"/>
              </w:rPr>
            </w:pPr>
          </w:p>
          <w:p w14:paraId="72F3DEDC" w14:textId="74C184A9" w:rsidR="00320AD0" w:rsidRPr="00A32DC7" w:rsidRDefault="00A32DC7" w:rsidP="00D84753">
            <w:pPr>
              <w:rPr>
                <w:rFonts w:ascii="Verdana" w:hAnsi="Verdana"/>
                <w:sz w:val="20"/>
                <w:szCs w:val="20"/>
              </w:rPr>
            </w:pPr>
            <w:r>
              <w:rPr>
                <w:rFonts w:ascii="Verdana" w:hAnsi="Verdana"/>
                <w:sz w:val="20"/>
                <w:szCs w:val="20"/>
              </w:rPr>
              <w:t>Na evaluatie personeel</w:t>
            </w:r>
          </w:p>
        </w:tc>
        <w:tc>
          <w:tcPr>
            <w:tcW w:w="1418" w:type="dxa"/>
          </w:tcPr>
          <w:p w14:paraId="7AA4ADE4" w14:textId="77777777" w:rsidR="0082581A" w:rsidRDefault="0082581A" w:rsidP="00D84753">
            <w:pPr>
              <w:rPr>
                <w:rFonts w:ascii="Verdana" w:hAnsi="Verdana"/>
                <w:sz w:val="20"/>
                <w:szCs w:val="20"/>
              </w:rPr>
            </w:pPr>
          </w:p>
          <w:p w14:paraId="10B99283" w14:textId="6B869072" w:rsidR="00EE3D34" w:rsidRPr="00EE3D34" w:rsidRDefault="00EE3D34" w:rsidP="00D84753">
            <w:pPr>
              <w:rPr>
                <w:rFonts w:ascii="Verdana" w:hAnsi="Verdana"/>
                <w:sz w:val="20"/>
                <w:szCs w:val="20"/>
              </w:rPr>
            </w:pPr>
            <w:r w:rsidRPr="00EE3D34">
              <w:rPr>
                <w:rFonts w:ascii="Verdana" w:hAnsi="Verdana"/>
                <w:sz w:val="20"/>
                <w:szCs w:val="20"/>
              </w:rPr>
              <w:t xml:space="preserve">HR </w:t>
            </w:r>
            <w:r w:rsidR="0082581A">
              <w:rPr>
                <w:rFonts w:ascii="Verdana" w:hAnsi="Verdana"/>
                <w:sz w:val="20"/>
                <w:szCs w:val="20"/>
              </w:rPr>
              <w:t>m</w:t>
            </w:r>
            <w:r w:rsidRPr="00EE3D34">
              <w:rPr>
                <w:rFonts w:ascii="Verdana" w:hAnsi="Verdana"/>
                <w:sz w:val="20"/>
                <w:szCs w:val="20"/>
              </w:rPr>
              <w:t>anager</w:t>
            </w:r>
          </w:p>
          <w:p w14:paraId="0F0A35BF" w14:textId="77777777" w:rsidR="00320AD0" w:rsidRPr="00EE3D34" w:rsidRDefault="00320AD0" w:rsidP="00EE3D34">
            <w:pPr>
              <w:jc w:val="center"/>
              <w:rPr>
                <w:rFonts w:ascii="Verdana" w:hAnsi="Verdana"/>
                <w:sz w:val="20"/>
                <w:szCs w:val="20"/>
              </w:rPr>
            </w:pPr>
          </w:p>
        </w:tc>
        <w:tc>
          <w:tcPr>
            <w:tcW w:w="1216" w:type="dxa"/>
          </w:tcPr>
          <w:p w14:paraId="2AAD6799" w14:textId="77777777" w:rsidR="00F34E08" w:rsidRDefault="00F34E08" w:rsidP="00CD3D98">
            <w:pPr>
              <w:jc w:val="center"/>
              <w:rPr>
                <w:rFonts w:ascii="Verdana" w:hAnsi="Verdana"/>
                <w:sz w:val="20"/>
                <w:szCs w:val="20"/>
              </w:rPr>
            </w:pPr>
          </w:p>
          <w:p w14:paraId="3A367758" w14:textId="2A30BC1D" w:rsidR="00320AD0" w:rsidRPr="00CD3D98" w:rsidRDefault="00CD3D98" w:rsidP="00CD3D98">
            <w:pPr>
              <w:jc w:val="center"/>
              <w:rPr>
                <w:rFonts w:ascii="Verdana" w:hAnsi="Verdana"/>
                <w:sz w:val="20"/>
                <w:szCs w:val="20"/>
              </w:rPr>
            </w:pPr>
            <w:r w:rsidRPr="00CD3D98">
              <w:rPr>
                <w:rFonts w:ascii="Verdana" w:hAnsi="Verdana"/>
                <w:sz w:val="20"/>
                <w:szCs w:val="20"/>
              </w:rPr>
              <w:t>kantoor</w:t>
            </w:r>
          </w:p>
        </w:tc>
        <w:tc>
          <w:tcPr>
            <w:tcW w:w="3402" w:type="dxa"/>
          </w:tcPr>
          <w:p w14:paraId="20C8547D" w14:textId="77777777" w:rsidR="0082581A" w:rsidRDefault="0082581A" w:rsidP="00D84753">
            <w:pPr>
              <w:rPr>
                <w:rFonts w:ascii="Verdana" w:hAnsi="Verdana"/>
                <w:sz w:val="20"/>
                <w:szCs w:val="20"/>
              </w:rPr>
            </w:pPr>
          </w:p>
          <w:p w14:paraId="568D36F2" w14:textId="24606325" w:rsidR="00320AD0" w:rsidRDefault="00FB0E78" w:rsidP="00D84753">
            <w:pPr>
              <w:rPr>
                <w:rFonts w:ascii="Verdana" w:hAnsi="Verdana"/>
                <w:sz w:val="24"/>
                <w:szCs w:val="24"/>
              </w:rPr>
            </w:pPr>
            <w:r>
              <w:rPr>
                <w:rFonts w:ascii="Verdana" w:hAnsi="Verdana"/>
                <w:sz w:val="20"/>
                <w:szCs w:val="20"/>
              </w:rPr>
              <w:t>Perfecte informatie verschaffen aan de diensten.</w:t>
            </w:r>
          </w:p>
        </w:tc>
      </w:tr>
    </w:tbl>
    <w:p w14:paraId="77A802C1" w14:textId="62D15AE5" w:rsidR="001843BE" w:rsidRDefault="001843BE" w:rsidP="00D84753">
      <w:pPr>
        <w:rPr>
          <w:rFonts w:ascii="Verdana" w:hAnsi="Verdana"/>
          <w:sz w:val="24"/>
          <w:szCs w:val="24"/>
        </w:rPr>
        <w:sectPr w:rsidR="001843BE" w:rsidSect="00420559">
          <w:pgSz w:w="11906" w:h="16838"/>
          <w:pgMar w:top="720" w:right="1021" w:bottom="720" w:left="1474" w:header="709" w:footer="709" w:gutter="0"/>
          <w:cols w:space="708"/>
          <w:docGrid w:linePitch="360"/>
        </w:sectPr>
      </w:pPr>
    </w:p>
    <w:p w14:paraId="2C2BBBBB" w14:textId="77777777" w:rsidR="00420559" w:rsidRPr="00973501" w:rsidRDefault="00420559" w:rsidP="00420559">
      <w:pPr>
        <w:rPr>
          <w:b/>
          <w:sz w:val="28"/>
          <w:szCs w:val="28"/>
        </w:rPr>
      </w:pPr>
      <w:r w:rsidRPr="00973501">
        <w:rPr>
          <w:b/>
          <w:sz w:val="28"/>
          <w:szCs w:val="28"/>
        </w:rPr>
        <w:t>Scenario model</w:t>
      </w:r>
    </w:p>
    <w:p w14:paraId="24CDB719" w14:textId="77777777" w:rsidR="00420559" w:rsidRDefault="00420559" w:rsidP="00420559">
      <w:r>
        <w:t xml:space="preserve">Meerdere scenario’s zijn mogelijk </w:t>
      </w:r>
    </w:p>
    <w:p w14:paraId="02F5FC79" w14:textId="0D9A8110" w:rsidR="00420559" w:rsidRDefault="00420559" w:rsidP="00420559">
      <w:r>
        <w:t xml:space="preserve">Beperkt hier tot 1 scenario :    </w:t>
      </w:r>
      <w:r w:rsidR="00277A7C">
        <w:t>melding omzetten in werk</w:t>
      </w:r>
      <w:r>
        <w:t>opdracht</w:t>
      </w:r>
    </w:p>
    <w:tbl>
      <w:tblPr>
        <w:tblStyle w:val="Tabelraster"/>
        <w:tblW w:w="0" w:type="auto"/>
        <w:tblLook w:val="04A0" w:firstRow="1" w:lastRow="0" w:firstColumn="1" w:lastColumn="0" w:noHBand="0" w:noVBand="1"/>
      </w:tblPr>
      <w:tblGrid>
        <w:gridCol w:w="2122"/>
        <w:gridCol w:w="6940"/>
      </w:tblGrid>
      <w:tr w:rsidR="00420559" w14:paraId="0989AC53" w14:textId="77777777" w:rsidTr="00F9747E">
        <w:tc>
          <w:tcPr>
            <w:tcW w:w="2122" w:type="dxa"/>
          </w:tcPr>
          <w:p w14:paraId="31E35EE3" w14:textId="77777777" w:rsidR="00420559" w:rsidRDefault="00420559" w:rsidP="00F9747E">
            <w:pPr>
              <w:jc w:val="center"/>
            </w:pPr>
            <w:r w:rsidRPr="00FB03BD">
              <w:rPr>
                <w:b/>
                <w:sz w:val="28"/>
                <w:szCs w:val="28"/>
              </w:rPr>
              <w:t xml:space="preserve">Component </w:t>
            </w:r>
          </w:p>
        </w:tc>
        <w:tc>
          <w:tcPr>
            <w:tcW w:w="6940" w:type="dxa"/>
          </w:tcPr>
          <w:p w14:paraId="7ABBF564" w14:textId="77777777" w:rsidR="00420559" w:rsidRPr="00FB03BD" w:rsidRDefault="00420559" w:rsidP="00F9747E">
            <w:pPr>
              <w:jc w:val="center"/>
              <w:rPr>
                <w:b/>
                <w:sz w:val="28"/>
                <w:szCs w:val="28"/>
              </w:rPr>
            </w:pPr>
            <w:r w:rsidRPr="00FB03BD">
              <w:rPr>
                <w:b/>
                <w:sz w:val="28"/>
                <w:szCs w:val="28"/>
              </w:rPr>
              <w:t>Beschrijving</w:t>
            </w:r>
          </w:p>
          <w:p w14:paraId="17C206C0" w14:textId="77777777" w:rsidR="00420559" w:rsidRDefault="00420559" w:rsidP="00F9747E"/>
        </w:tc>
      </w:tr>
      <w:tr w:rsidR="00420559" w14:paraId="5C055570" w14:textId="77777777" w:rsidTr="00F9747E">
        <w:tc>
          <w:tcPr>
            <w:tcW w:w="2122" w:type="dxa"/>
          </w:tcPr>
          <w:p w14:paraId="01A4A4F4" w14:textId="77777777" w:rsidR="00420559" w:rsidRDefault="00420559" w:rsidP="00F9747E"/>
          <w:p w14:paraId="2458CBFB" w14:textId="77777777" w:rsidR="00420559" w:rsidRDefault="00420559" w:rsidP="00F9747E">
            <w:r>
              <w:t>Doel</w:t>
            </w:r>
          </w:p>
          <w:p w14:paraId="7D961D85" w14:textId="77777777" w:rsidR="00420559" w:rsidRDefault="00420559" w:rsidP="00F9747E"/>
        </w:tc>
        <w:tc>
          <w:tcPr>
            <w:tcW w:w="6940" w:type="dxa"/>
          </w:tcPr>
          <w:p w14:paraId="02F76BA6" w14:textId="77777777" w:rsidR="00420559" w:rsidRDefault="00420559" w:rsidP="00F9747E">
            <w:r>
              <w:t>De binnenkomende melding, correct inschatten en de gepaste techniek en juiste persoon aanwijzen voor herstel.</w:t>
            </w:r>
          </w:p>
          <w:p w14:paraId="68E95F99" w14:textId="77777777" w:rsidR="00420559" w:rsidRDefault="00420559" w:rsidP="00F9747E">
            <w:r>
              <w:t xml:space="preserve">De hoogste efficiëntie bereiken </w:t>
            </w:r>
          </w:p>
        </w:tc>
      </w:tr>
      <w:tr w:rsidR="00420559" w14:paraId="0B04738F" w14:textId="77777777" w:rsidTr="00F9747E">
        <w:tc>
          <w:tcPr>
            <w:tcW w:w="2122" w:type="dxa"/>
          </w:tcPr>
          <w:p w14:paraId="53AB86E6" w14:textId="77777777" w:rsidR="00420559" w:rsidRDefault="00420559" w:rsidP="00F9747E"/>
          <w:p w14:paraId="7662FDE4" w14:textId="77777777" w:rsidR="00420559" w:rsidRDefault="00420559" w:rsidP="00F9747E">
            <w:r>
              <w:t>Primaire actor</w:t>
            </w:r>
          </w:p>
          <w:p w14:paraId="4EB319F3" w14:textId="77777777" w:rsidR="00420559" w:rsidRDefault="00420559" w:rsidP="00F9747E"/>
        </w:tc>
        <w:tc>
          <w:tcPr>
            <w:tcW w:w="6940" w:type="dxa"/>
          </w:tcPr>
          <w:p w14:paraId="47F75E83" w14:textId="77777777" w:rsidR="00420559" w:rsidRDefault="00420559" w:rsidP="00F9747E"/>
          <w:p w14:paraId="77F19C41" w14:textId="77777777" w:rsidR="00420559" w:rsidRDefault="00420559" w:rsidP="00F9747E">
            <w:r>
              <w:t>Technische manager</w:t>
            </w:r>
          </w:p>
        </w:tc>
      </w:tr>
      <w:tr w:rsidR="00420559" w14:paraId="23C004A5" w14:textId="77777777" w:rsidTr="00F9747E">
        <w:tc>
          <w:tcPr>
            <w:tcW w:w="2122" w:type="dxa"/>
          </w:tcPr>
          <w:p w14:paraId="44D1F7DC" w14:textId="77777777" w:rsidR="00420559" w:rsidRDefault="00420559" w:rsidP="00F9747E"/>
          <w:p w14:paraId="461E94A1" w14:textId="77777777" w:rsidR="00420559" w:rsidRDefault="00420559" w:rsidP="00F9747E">
            <w:r>
              <w:t xml:space="preserve">Pre -conditie </w:t>
            </w:r>
          </w:p>
          <w:p w14:paraId="1E38B8EF" w14:textId="77777777" w:rsidR="00420559" w:rsidRDefault="00420559" w:rsidP="00F9747E"/>
        </w:tc>
        <w:tc>
          <w:tcPr>
            <w:tcW w:w="6940" w:type="dxa"/>
          </w:tcPr>
          <w:p w14:paraId="011B7781" w14:textId="77777777" w:rsidR="00420559" w:rsidRDefault="00420559" w:rsidP="00F9747E"/>
          <w:p w14:paraId="15C438B4" w14:textId="77777777" w:rsidR="00420559" w:rsidRDefault="00420559" w:rsidP="00F9747E">
            <w:r>
              <w:t xml:space="preserve">Een melding via mini tablet ontvangen </w:t>
            </w:r>
          </w:p>
        </w:tc>
      </w:tr>
      <w:tr w:rsidR="00420559" w14:paraId="4C13F48C" w14:textId="77777777" w:rsidTr="00F9747E">
        <w:tc>
          <w:tcPr>
            <w:tcW w:w="2122" w:type="dxa"/>
          </w:tcPr>
          <w:p w14:paraId="187EF636" w14:textId="77777777" w:rsidR="00420559" w:rsidRDefault="00420559" w:rsidP="00F9747E"/>
          <w:p w14:paraId="59B843A7" w14:textId="77777777" w:rsidR="00420559" w:rsidRDefault="00420559" w:rsidP="00F9747E">
            <w:r>
              <w:t xml:space="preserve">Trigger </w:t>
            </w:r>
          </w:p>
        </w:tc>
        <w:tc>
          <w:tcPr>
            <w:tcW w:w="6940" w:type="dxa"/>
          </w:tcPr>
          <w:p w14:paraId="0D08518C" w14:textId="77777777" w:rsidR="00420559" w:rsidRDefault="00420559" w:rsidP="00F9747E"/>
          <w:p w14:paraId="132D2B00" w14:textId="77777777" w:rsidR="00420559" w:rsidRDefault="00420559" w:rsidP="00F9747E">
            <w:r>
              <w:t>Urgentie bij de melding.</w:t>
            </w:r>
          </w:p>
          <w:p w14:paraId="46D748E3" w14:textId="77777777" w:rsidR="00420559" w:rsidRDefault="00420559" w:rsidP="00F9747E"/>
        </w:tc>
      </w:tr>
      <w:tr w:rsidR="00420559" w14:paraId="704FFD3B" w14:textId="77777777" w:rsidTr="00F9747E">
        <w:tc>
          <w:tcPr>
            <w:tcW w:w="2122" w:type="dxa"/>
          </w:tcPr>
          <w:p w14:paraId="34996EA9" w14:textId="77777777" w:rsidR="00420559" w:rsidRDefault="00420559" w:rsidP="00F9747E"/>
          <w:p w14:paraId="7D370E07" w14:textId="77777777" w:rsidR="00420559" w:rsidRDefault="00420559" w:rsidP="00F9747E">
            <w:r>
              <w:t xml:space="preserve">Succes </w:t>
            </w:r>
          </w:p>
          <w:p w14:paraId="44220B11" w14:textId="77777777" w:rsidR="00420559" w:rsidRDefault="00420559" w:rsidP="00F9747E"/>
        </w:tc>
        <w:tc>
          <w:tcPr>
            <w:tcW w:w="6940" w:type="dxa"/>
          </w:tcPr>
          <w:p w14:paraId="690F7400" w14:textId="77777777" w:rsidR="00420559" w:rsidRDefault="00420559" w:rsidP="00F9747E"/>
          <w:p w14:paraId="10E20243" w14:textId="2D475829" w:rsidR="00420559" w:rsidRDefault="00420559" w:rsidP="00F9747E">
            <w:r>
              <w:t xml:space="preserve">Correcte inschatting van de melding, de juiste uitvoering voorzien aan </w:t>
            </w:r>
            <w:r w:rsidR="00277A7C">
              <w:t xml:space="preserve">de gepaste technieker(s) toewijzen. Uitvoerbare werklijst opmaken. Tegen </w:t>
            </w:r>
            <w:r>
              <w:t>correcte kostprijs</w:t>
            </w:r>
            <w:r w:rsidR="00277A7C">
              <w:t xml:space="preserve"> afwerken</w:t>
            </w:r>
            <w:r>
              <w:t>.</w:t>
            </w:r>
          </w:p>
          <w:p w14:paraId="497D8B26" w14:textId="77777777" w:rsidR="00420559" w:rsidRDefault="00420559" w:rsidP="00F9747E"/>
        </w:tc>
      </w:tr>
      <w:tr w:rsidR="00420559" w14:paraId="70E5353E" w14:textId="77777777" w:rsidTr="00F9747E">
        <w:tc>
          <w:tcPr>
            <w:tcW w:w="2122" w:type="dxa"/>
          </w:tcPr>
          <w:p w14:paraId="47B2A4C3" w14:textId="77777777" w:rsidR="00420559" w:rsidRDefault="00420559" w:rsidP="00F9747E">
            <w:r>
              <w:t xml:space="preserve">Hoofdscenario </w:t>
            </w:r>
          </w:p>
        </w:tc>
        <w:tc>
          <w:tcPr>
            <w:tcW w:w="6940" w:type="dxa"/>
          </w:tcPr>
          <w:p w14:paraId="2B67AF13" w14:textId="77777777" w:rsidR="00420559" w:rsidRDefault="00420559" w:rsidP="00F9747E">
            <w:r>
              <w:t xml:space="preserve"> Beschrijving</w:t>
            </w:r>
          </w:p>
          <w:p w14:paraId="43B42466" w14:textId="77777777" w:rsidR="00420559" w:rsidRDefault="00420559" w:rsidP="00F9747E"/>
        </w:tc>
      </w:tr>
      <w:tr w:rsidR="00420559" w14:paraId="6C956EBB" w14:textId="77777777" w:rsidTr="00F9747E">
        <w:tc>
          <w:tcPr>
            <w:tcW w:w="2122" w:type="dxa"/>
          </w:tcPr>
          <w:p w14:paraId="243883B6" w14:textId="77777777" w:rsidR="00420559" w:rsidRDefault="00420559" w:rsidP="00F9747E"/>
        </w:tc>
        <w:tc>
          <w:tcPr>
            <w:tcW w:w="6940" w:type="dxa"/>
          </w:tcPr>
          <w:p w14:paraId="27219E15" w14:textId="77777777" w:rsidR="00420559" w:rsidRPr="00F34E08" w:rsidRDefault="00420559" w:rsidP="00F9747E">
            <w:pPr>
              <w:rPr>
                <w:rFonts w:ascii="Verdana" w:hAnsi="Verdana"/>
              </w:rPr>
            </w:pPr>
            <w:r w:rsidRPr="00F34E08">
              <w:rPr>
                <w:rFonts w:ascii="Verdana" w:hAnsi="Verdana"/>
              </w:rPr>
              <w:t>De tech-manager ontvangt via het intern systeem van mini tablet een meldeding van een defect.</w:t>
            </w:r>
          </w:p>
          <w:p w14:paraId="0FC7FDC4" w14:textId="77777777" w:rsidR="00985C16" w:rsidRDefault="00420559" w:rsidP="00F9747E">
            <w:pPr>
              <w:rPr>
                <w:rFonts w:ascii="Verdana" w:hAnsi="Verdana"/>
              </w:rPr>
            </w:pPr>
            <w:r w:rsidRPr="00F34E08">
              <w:rPr>
                <w:rFonts w:ascii="Verdana" w:hAnsi="Verdana"/>
              </w:rPr>
              <w:t>Bij de melding staat vermeld op een voorgemaakt scherm: naam van de melder, functie, aard van het probleem (kan zeer ruim zijn vb: onderhoud , herstelling, gebouw, elektriciteit, inrichting, meubilair, toestel, toestel onderdeel, enz..) verdiep, afdeling, ruimte, kamer, eigendom van RVT, of van bewoner, de hoogdringendheid (standard waarden) eventueel foto’s</w:t>
            </w:r>
            <w:r w:rsidR="00985C16">
              <w:rPr>
                <w:rFonts w:ascii="Verdana" w:hAnsi="Verdana"/>
              </w:rPr>
              <w:t>.</w:t>
            </w:r>
          </w:p>
          <w:p w14:paraId="4FBA519C" w14:textId="4BB592A7" w:rsidR="00420559" w:rsidRPr="00F34E08" w:rsidRDefault="00420559" w:rsidP="00F9747E">
            <w:pPr>
              <w:rPr>
                <w:rFonts w:ascii="Verdana" w:hAnsi="Verdana"/>
              </w:rPr>
            </w:pPr>
            <w:r w:rsidRPr="00F34E08">
              <w:rPr>
                <w:rFonts w:ascii="Verdana" w:hAnsi="Verdana"/>
              </w:rPr>
              <w:t xml:space="preserve"> </w:t>
            </w:r>
          </w:p>
          <w:p w14:paraId="39D9C08A" w14:textId="77777777" w:rsidR="00420559" w:rsidRPr="00F34E08" w:rsidRDefault="00420559" w:rsidP="00F9747E">
            <w:pPr>
              <w:rPr>
                <w:rFonts w:ascii="Verdana" w:hAnsi="Verdana"/>
              </w:rPr>
            </w:pPr>
            <w:r w:rsidRPr="00F34E08">
              <w:rPr>
                <w:rFonts w:ascii="Verdana" w:hAnsi="Verdana"/>
              </w:rPr>
              <w:t>De manager beoordeelt de melding, is deze niet duidelijk dan neemt die contact met de melder, stuurt een technieker, of gaat ter plaatse.</w:t>
            </w:r>
          </w:p>
          <w:p w14:paraId="71BC3310" w14:textId="50FDB52C" w:rsidR="00420559" w:rsidRPr="00F34E08" w:rsidRDefault="00420559" w:rsidP="00F9747E">
            <w:pPr>
              <w:rPr>
                <w:rFonts w:ascii="Verdana" w:hAnsi="Verdana"/>
              </w:rPr>
            </w:pPr>
            <w:r w:rsidRPr="00F34E08">
              <w:rPr>
                <w:rFonts w:ascii="Verdana" w:hAnsi="Verdana"/>
              </w:rPr>
              <w:t>Eenmaal een correcte inschatting van de melding</w:t>
            </w:r>
            <w:r w:rsidR="00985C16">
              <w:rPr>
                <w:rFonts w:ascii="Verdana" w:hAnsi="Verdana"/>
              </w:rPr>
              <w:t>,</w:t>
            </w:r>
            <w:r w:rsidRPr="00F34E08">
              <w:rPr>
                <w:rFonts w:ascii="Verdana" w:hAnsi="Verdana"/>
              </w:rPr>
              <w:t xml:space="preserve"> heeft hij de nodige kennis en beslist of deze door zijn dienst kan worden uitgevoerd of niet. </w:t>
            </w:r>
          </w:p>
          <w:p w14:paraId="5BFFF136" w14:textId="77777777" w:rsidR="00420559" w:rsidRPr="00F34E08" w:rsidRDefault="00420559" w:rsidP="00F9747E">
            <w:pPr>
              <w:rPr>
                <w:rFonts w:ascii="Verdana" w:hAnsi="Verdana"/>
              </w:rPr>
            </w:pPr>
            <w:r w:rsidRPr="00F34E08">
              <w:rPr>
                <w:rFonts w:ascii="Verdana" w:hAnsi="Verdana"/>
              </w:rPr>
              <w:t>Is dit niet dan neemt hij contact met een externe firma en via offerte laat hij de werken uitvoeren ( verwittigd het management).</w:t>
            </w:r>
          </w:p>
          <w:p w14:paraId="04D57CF6" w14:textId="77777777" w:rsidR="00420559" w:rsidRPr="00F34E08" w:rsidRDefault="00420559" w:rsidP="00F9747E">
            <w:pPr>
              <w:rPr>
                <w:rFonts w:ascii="Verdana" w:hAnsi="Verdana"/>
              </w:rPr>
            </w:pPr>
            <w:r w:rsidRPr="00F34E08">
              <w:rPr>
                <w:rFonts w:ascii="Verdana" w:hAnsi="Verdana"/>
              </w:rPr>
              <w:t>Kunnen de werken samen met een extern bedrijf uitgevoerd worden, dan wordt overwogen met de beschikbare technieker(s) over de correcte planning voor uitvoering.</w:t>
            </w:r>
          </w:p>
          <w:p w14:paraId="0D27A2C4" w14:textId="6DCBB09F" w:rsidR="00420559" w:rsidRPr="00F34E08" w:rsidRDefault="00420559" w:rsidP="00F9747E">
            <w:pPr>
              <w:rPr>
                <w:rFonts w:ascii="Verdana" w:hAnsi="Verdana"/>
              </w:rPr>
            </w:pPr>
            <w:r w:rsidRPr="00F34E08">
              <w:rPr>
                <w:rFonts w:ascii="Verdana" w:hAnsi="Verdana"/>
              </w:rPr>
              <w:t>Is de melding door eigen dienst uit te voeren, heeft de manager de correcte inschatting van de opdracht en urgentie, gaat hij over tot de planning van de uitvoering. Indien mogelijk verwittigd hij de melder over de duur van de herstelling.</w:t>
            </w:r>
          </w:p>
          <w:p w14:paraId="2068B932" w14:textId="48563F12" w:rsidR="00420559" w:rsidRDefault="00420559" w:rsidP="00EF5259">
            <w:r w:rsidRPr="00F34E08">
              <w:rPr>
                <w:rFonts w:ascii="Verdana" w:hAnsi="Verdana"/>
              </w:rPr>
              <w:t>De melding heeft ook mee of de werken voor de bewoner of voor het RVT zijn. Bij twijfel beslist de manager. Bij discussie overleg met bewoner en management of verzekering.</w:t>
            </w:r>
            <w:ins w:id="22" w:author="rik manhaeve" w:date="2018-01-19T18:48:00Z">
              <w:r w:rsidR="00E728E7">
                <w:rPr>
                  <w:rFonts w:ascii="Verdana" w:hAnsi="Verdana"/>
                </w:rPr>
                <w:t xml:space="preserve"> Ik zie hier geen stappen, hoe onderstaande koppelen?</w:t>
              </w:r>
            </w:ins>
          </w:p>
        </w:tc>
      </w:tr>
    </w:tbl>
    <w:p w14:paraId="3BC5E549" w14:textId="048BDEF7" w:rsidR="00420559" w:rsidRDefault="00420559" w:rsidP="00420559"/>
    <w:p w14:paraId="19AC6133" w14:textId="77777777" w:rsidR="00202B7E" w:rsidRDefault="00202B7E" w:rsidP="00420559"/>
    <w:tbl>
      <w:tblPr>
        <w:tblStyle w:val="Tabelraster"/>
        <w:tblW w:w="0" w:type="auto"/>
        <w:tblInd w:w="-5" w:type="dxa"/>
        <w:tblLook w:val="04A0" w:firstRow="1" w:lastRow="0" w:firstColumn="1" w:lastColumn="0" w:noHBand="0" w:noVBand="1"/>
      </w:tblPr>
      <w:tblGrid>
        <w:gridCol w:w="1985"/>
        <w:gridCol w:w="1176"/>
        <w:gridCol w:w="5906"/>
      </w:tblGrid>
      <w:tr w:rsidR="00420559" w14:paraId="14414523" w14:textId="77777777" w:rsidTr="00F9747E">
        <w:tc>
          <w:tcPr>
            <w:tcW w:w="1985" w:type="dxa"/>
          </w:tcPr>
          <w:p w14:paraId="31F9E3FB" w14:textId="77777777" w:rsidR="00420559" w:rsidRPr="005F3C24" w:rsidRDefault="00420559" w:rsidP="00F9747E">
            <w:pPr>
              <w:rPr>
                <w:b/>
                <w:sz w:val="28"/>
                <w:szCs w:val="28"/>
              </w:rPr>
            </w:pPr>
            <w:r w:rsidRPr="005F3C24">
              <w:rPr>
                <w:b/>
                <w:sz w:val="28"/>
                <w:szCs w:val="28"/>
              </w:rPr>
              <w:t xml:space="preserve">Hoofdscenario </w:t>
            </w:r>
          </w:p>
        </w:tc>
        <w:tc>
          <w:tcPr>
            <w:tcW w:w="1176" w:type="dxa"/>
          </w:tcPr>
          <w:p w14:paraId="5AABF271" w14:textId="77777777" w:rsidR="00420559" w:rsidRPr="005F3C24" w:rsidRDefault="00420559" w:rsidP="00F9747E">
            <w:pPr>
              <w:rPr>
                <w:b/>
                <w:sz w:val="28"/>
                <w:szCs w:val="28"/>
              </w:rPr>
            </w:pPr>
            <w:r w:rsidRPr="005F3C24">
              <w:rPr>
                <w:b/>
                <w:sz w:val="28"/>
                <w:szCs w:val="28"/>
              </w:rPr>
              <w:t xml:space="preserve">Stappen </w:t>
            </w:r>
          </w:p>
        </w:tc>
        <w:tc>
          <w:tcPr>
            <w:tcW w:w="5906" w:type="dxa"/>
          </w:tcPr>
          <w:p w14:paraId="1180C639" w14:textId="77777777" w:rsidR="00420559" w:rsidRDefault="00420559" w:rsidP="00F9747E"/>
        </w:tc>
      </w:tr>
      <w:tr w:rsidR="00420559" w14:paraId="06E86FF3" w14:textId="77777777" w:rsidTr="00F9747E">
        <w:tc>
          <w:tcPr>
            <w:tcW w:w="1985" w:type="dxa"/>
          </w:tcPr>
          <w:p w14:paraId="27060DAF" w14:textId="77777777" w:rsidR="00420559" w:rsidRDefault="00420559" w:rsidP="00F9747E"/>
        </w:tc>
        <w:tc>
          <w:tcPr>
            <w:tcW w:w="1176" w:type="dxa"/>
          </w:tcPr>
          <w:p w14:paraId="2E47AE5E" w14:textId="77777777" w:rsidR="00420559" w:rsidRDefault="00420559" w:rsidP="00F9747E">
            <w:pPr>
              <w:jc w:val="center"/>
            </w:pPr>
            <w:r>
              <w:t>1</w:t>
            </w:r>
          </w:p>
        </w:tc>
        <w:tc>
          <w:tcPr>
            <w:tcW w:w="5906" w:type="dxa"/>
          </w:tcPr>
          <w:p w14:paraId="0EF9240B" w14:textId="77777777" w:rsidR="00420559" w:rsidRDefault="00420559" w:rsidP="00F9747E">
            <w:r>
              <w:t>Manager ontvangt melding voor opdracht via de mini tablet</w:t>
            </w:r>
          </w:p>
        </w:tc>
      </w:tr>
      <w:tr w:rsidR="00420559" w14:paraId="667D20A8" w14:textId="77777777" w:rsidTr="00F9747E">
        <w:tc>
          <w:tcPr>
            <w:tcW w:w="1985" w:type="dxa"/>
          </w:tcPr>
          <w:p w14:paraId="1E1B685D" w14:textId="77777777" w:rsidR="00420559" w:rsidRDefault="00420559" w:rsidP="00F9747E"/>
        </w:tc>
        <w:tc>
          <w:tcPr>
            <w:tcW w:w="1176" w:type="dxa"/>
          </w:tcPr>
          <w:p w14:paraId="1C7F7C46" w14:textId="77777777" w:rsidR="00420559" w:rsidRDefault="00420559" w:rsidP="00F9747E">
            <w:pPr>
              <w:jc w:val="center"/>
            </w:pPr>
            <w:r>
              <w:t>2</w:t>
            </w:r>
          </w:p>
        </w:tc>
        <w:tc>
          <w:tcPr>
            <w:tcW w:w="5906" w:type="dxa"/>
          </w:tcPr>
          <w:p w14:paraId="61CF3DA7" w14:textId="77777777" w:rsidR="00420559" w:rsidRDefault="00420559" w:rsidP="00F9747E">
            <w:r>
              <w:t xml:space="preserve">Manager verifieert en valideert de opdracht </w:t>
            </w:r>
          </w:p>
        </w:tc>
      </w:tr>
      <w:tr w:rsidR="00420559" w14:paraId="6DE3FC72" w14:textId="77777777" w:rsidTr="00F9747E">
        <w:tc>
          <w:tcPr>
            <w:tcW w:w="1985" w:type="dxa"/>
          </w:tcPr>
          <w:p w14:paraId="695AC9EF" w14:textId="77777777" w:rsidR="00420559" w:rsidRDefault="00420559" w:rsidP="00F9747E"/>
        </w:tc>
        <w:tc>
          <w:tcPr>
            <w:tcW w:w="1176" w:type="dxa"/>
          </w:tcPr>
          <w:p w14:paraId="5B01CE28" w14:textId="77777777" w:rsidR="00420559" w:rsidRDefault="00420559" w:rsidP="00F9747E">
            <w:pPr>
              <w:jc w:val="center"/>
            </w:pPr>
            <w:r>
              <w:t>3a</w:t>
            </w:r>
          </w:p>
        </w:tc>
        <w:tc>
          <w:tcPr>
            <w:tcW w:w="5906" w:type="dxa"/>
          </w:tcPr>
          <w:p w14:paraId="6F4EC9CB" w14:textId="77777777" w:rsidR="00420559" w:rsidRDefault="00420559" w:rsidP="00F9747E">
            <w:r>
              <w:t>Maakt offerte valideert brengt in het systeem</w:t>
            </w:r>
          </w:p>
          <w:p w14:paraId="3CA054DA" w14:textId="77777777" w:rsidR="00420559" w:rsidRDefault="00420559" w:rsidP="00F9747E"/>
        </w:tc>
      </w:tr>
      <w:tr w:rsidR="00420559" w14:paraId="17C1CBD7" w14:textId="77777777" w:rsidTr="00F9747E">
        <w:tc>
          <w:tcPr>
            <w:tcW w:w="1985" w:type="dxa"/>
          </w:tcPr>
          <w:p w14:paraId="5E5885AB" w14:textId="77777777" w:rsidR="00420559" w:rsidRDefault="00420559" w:rsidP="00F9747E"/>
        </w:tc>
        <w:tc>
          <w:tcPr>
            <w:tcW w:w="1176" w:type="dxa"/>
          </w:tcPr>
          <w:p w14:paraId="050CCC76" w14:textId="77777777" w:rsidR="00420559" w:rsidRDefault="00420559" w:rsidP="00F9747E">
            <w:pPr>
              <w:jc w:val="center"/>
            </w:pPr>
            <w:r>
              <w:t>3b1</w:t>
            </w:r>
          </w:p>
        </w:tc>
        <w:tc>
          <w:tcPr>
            <w:tcW w:w="5906" w:type="dxa"/>
          </w:tcPr>
          <w:p w14:paraId="570C8E74" w14:textId="77777777" w:rsidR="00420559" w:rsidRDefault="00420559" w:rsidP="00F9747E">
            <w:r>
              <w:t>Opdracht in samenwerking extern. Brengt afspraken in het systeem</w:t>
            </w:r>
          </w:p>
        </w:tc>
      </w:tr>
      <w:tr w:rsidR="00420559" w14:paraId="2667C8D3" w14:textId="77777777" w:rsidTr="00F9747E">
        <w:tc>
          <w:tcPr>
            <w:tcW w:w="1985" w:type="dxa"/>
          </w:tcPr>
          <w:p w14:paraId="00B5A677" w14:textId="77777777" w:rsidR="00420559" w:rsidRDefault="00420559" w:rsidP="00F9747E"/>
        </w:tc>
        <w:tc>
          <w:tcPr>
            <w:tcW w:w="1176" w:type="dxa"/>
          </w:tcPr>
          <w:p w14:paraId="53BFCEEA" w14:textId="77777777" w:rsidR="00420559" w:rsidRDefault="00420559" w:rsidP="00F9747E">
            <w:pPr>
              <w:jc w:val="center"/>
            </w:pPr>
            <w:r>
              <w:t>3b2</w:t>
            </w:r>
          </w:p>
        </w:tc>
        <w:tc>
          <w:tcPr>
            <w:tcW w:w="5906" w:type="dxa"/>
          </w:tcPr>
          <w:p w14:paraId="0071BCE2" w14:textId="77777777" w:rsidR="00420559" w:rsidRDefault="00420559" w:rsidP="00F9747E">
            <w:r>
              <w:t>Verwittigd medewerker</w:t>
            </w:r>
          </w:p>
        </w:tc>
      </w:tr>
      <w:tr w:rsidR="00420559" w14:paraId="14F7A578" w14:textId="77777777" w:rsidTr="00F9747E">
        <w:tc>
          <w:tcPr>
            <w:tcW w:w="1985" w:type="dxa"/>
          </w:tcPr>
          <w:p w14:paraId="76900C42" w14:textId="77777777" w:rsidR="00420559" w:rsidRDefault="00420559" w:rsidP="00F9747E"/>
        </w:tc>
        <w:tc>
          <w:tcPr>
            <w:tcW w:w="1176" w:type="dxa"/>
          </w:tcPr>
          <w:p w14:paraId="0F3341DE" w14:textId="77777777" w:rsidR="00420559" w:rsidRDefault="00420559" w:rsidP="00F9747E">
            <w:pPr>
              <w:jc w:val="center"/>
            </w:pPr>
            <w:r>
              <w:t>3c</w:t>
            </w:r>
          </w:p>
        </w:tc>
        <w:tc>
          <w:tcPr>
            <w:tcW w:w="5906" w:type="dxa"/>
          </w:tcPr>
          <w:p w14:paraId="3C72A383" w14:textId="77777777" w:rsidR="00420559" w:rsidRDefault="00420559" w:rsidP="00F9747E">
            <w:r>
              <w:t>Planning uitvoering voorbereiden</w:t>
            </w:r>
          </w:p>
        </w:tc>
      </w:tr>
      <w:tr w:rsidR="00420559" w14:paraId="4165B1BE" w14:textId="77777777" w:rsidTr="00F9747E">
        <w:tc>
          <w:tcPr>
            <w:tcW w:w="1985" w:type="dxa"/>
          </w:tcPr>
          <w:p w14:paraId="7B93AE01" w14:textId="77777777" w:rsidR="00420559" w:rsidRDefault="00420559" w:rsidP="00F9747E"/>
        </w:tc>
        <w:tc>
          <w:tcPr>
            <w:tcW w:w="1176" w:type="dxa"/>
          </w:tcPr>
          <w:p w14:paraId="6B874C27" w14:textId="77777777" w:rsidR="00420559" w:rsidRDefault="00420559" w:rsidP="00F9747E">
            <w:pPr>
              <w:jc w:val="center"/>
            </w:pPr>
            <w:r>
              <w:t>4</w:t>
            </w:r>
          </w:p>
        </w:tc>
        <w:tc>
          <w:tcPr>
            <w:tcW w:w="5906" w:type="dxa"/>
          </w:tcPr>
          <w:p w14:paraId="408174AC" w14:textId="77777777" w:rsidR="00420559" w:rsidRDefault="00420559" w:rsidP="00F9747E">
            <w:r>
              <w:t>Verwittigd einde opdracht</w:t>
            </w:r>
          </w:p>
        </w:tc>
      </w:tr>
    </w:tbl>
    <w:p w14:paraId="756095E5" w14:textId="77777777" w:rsidR="00420559" w:rsidRDefault="00420559" w:rsidP="00420559"/>
    <w:tbl>
      <w:tblPr>
        <w:tblStyle w:val="Tabelraster"/>
        <w:tblW w:w="0" w:type="auto"/>
        <w:tblLook w:val="04A0" w:firstRow="1" w:lastRow="0" w:firstColumn="1" w:lastColumn="0" w:noHBand="0" w:noVBand="1"/>
      </w:tblPr>
      <w:tblGrid>
        <w:gridCol w:w="1413"/>
        <w:gridCol w:w="992"/>
        <w:gridCol w:w="6657"/>
      </w:tblGrid>
      <w:tr w:rsidR="00420559" w14:paraId="735F42EF" w14:textId="77777777" w:rsidTr="00F9747E">
        <w:tc>
          <w:tcPr>
            <w:tcW w:w="1413" w:type="dxa"/>
          </w:tcPr>
          <w:p w14:paraId="15636429" w14:textId="77777777" w:rsidR="00420559" w:rsidRDefault="00420559" w:rsidP="00F9747E">
            <w:r>
              <w:t xml:space="preserve">Afwijking </w:t>
            </w:r>
          </w:p>
        </w:tc>
        <w:tc>
          <w:tcPr>
            <w:tcW w:w="992" w:type="dxa"/>
          </w:tcPr>
          <w:p w14:paraId="21063703" w14:textId="77777777" w:rsidR="00420559" w:rsidRDefault="00420559" w:rsidP="00F9747E">
            <w:r>
              <w:t>stappen</w:t>
            </w:r>
          </w:p>
        </w:tc>
        <w:tc>
          <w:tcPr>
            <w:tcW w:w="6657" w:type="dxa"/>
          </w:tcPr>
          <w:p w14:paraId="067937D3" w14:textId="77777777" w:rsidR="00420559" w:rsidRDefault="00420559" w:rsidP="00F9747E"/>
        </w:tc>
      </w:tr>
      <w:tr w:rsidR="00420559" w14:paraId="4CE4F73D" w14:textId="77777777" w:rsidTr="00F9747E">
        <w:tc>
          <w:tcPr>
            <w:tcW w:w="1413" w:type="dxa"/>
          </w:tcPr>
          <w:p w14:paraId="2897CE40" w14:textId="77777777" w:rsidR="00420559" w:rsidRDefault="00420559" w:rsidP="00F9747E"/>
        </w:tc>
        <w:tc>
          <w:tcPr>
            <w:tcW w:w="992" w:type="dxa"/>
          </w:tcPr>
          <w:p w14:paraId="62D037CD" w14:textId="77777777" w:rsidR="00420559" w:rsidRDefault="00420559" w:rsidP="00F9747E">
            <w:r>
              <w:t>1A</w:t>
            </w:r>
          </w:p>
        </w:tc>
        <w:tc>
          <w:tcPr>
            <w:tcW w:w="6657" w:type="dxa"/>
          </w:tcPr>
          <w:p w14:paraId="68F9A968" w14:textId="77777777" w:rsidR="00420559" w:rsidRDefault="00420559" w:rsidP="00F9747E">
            <w:r>
              <w:t>Opdracht onduidelijk</w:t>
            </w:r>
          </w:p>
        </w:tc>
      </w:tr>
      <w:tr w:rsidR="00420559" w14:paraId="24F84EFB" w14:textId="77777777" w:rsidTr="00F9747E">
        <w:tc>
          <w:tcPr>
            <w:tcW w:w="1413" w:type="dxa"/>
          </w:tcPr>
          <w:p w14:paraId="06EDADB0" w14:textId="77777777" w:rsidR="00420559" w:rsidRDefault="00420559" w:rsidP="00F9747E"/>
        </w:tc>
        <w:tc>
          <w:tcPr>
            <w:tcW w:w="992" w:type="dxa"/>
          </w:tcPr>
          <w:p w14:paraId="672CFA33" w14:textId="77777777" w:rsidR="00420559" w:rsidRDefault="00420559" w:rsidP="00F9747E"/>
        </w:tc>
        <w:tc>
          <w:tcPr>
            <w:tcW w:w="6657" w:type="dxa"/>
          </w:tcPr>
          <w:p w14:paraId="43875862" w14:textId="77777777" w:rsidR="00420559" w:rsidRDefault="00420559" w:rsidP="00F9747E">
            <w:r>
              <w:t xml:space="preserve">Ontbreken van gegevens in het systeem </w:t>
            </w:r>
          </w:p>
          <w:p w14:paraId="3A5689FC" w14:textId="77777777" w:rsidR="00420559" w:rsidRDefault="00420559" w:rsidP="00F9747E">
            <w:r>
              <w:t>Systeem aanpassen door mogelijkheid tot uitbreiding (keuze mogelijkheid)</w:t>
            </w:r>
          </w:p>
        </w:tc>
      </w:tr>
      <w:tr w:rsidR="00420559" w14:paraId="4FD891F4" w14:textId="77777777" w:rsidTr="00F9747E">
        <w:tc>
          <w:tcPr>
            <w:tcW w:w="1413" w:type="dxa"/>
          </w:tcPr>
          <w:p w14:paraId="64FAC321" w14:textId="77777777" w:rsidR="00420559" w:rsidRDefault="00420559" w:rsidP="00F9747E"/>
        </w:tc>
        <w:tc>
          <w:tcPr>
            <w:tcW w:w="992" w:type="dxa"/>
          </w:tcPr>
          <w:p w14:paraId="031CC1ED" w14:textId="77777777" w:rsidR="00420559" w:rsidRDefault="00420559" w:rsidP="00F9747E">
            <w:r>
              <w:t>1B</w:t>
            </w:r>
          </w:p>
        </w:tc>
        <w:tc>
          <w:tcPr>
            <w:tcW w:w="6657" w:type="dxa"/>
          </w:tcPr>
          <w:p w14:paraId="01485B05" w14:textId="77777777" w:rsidR="00420559" w:rsidRDefault="00420559" w:rsidP="00F9747E">
            <w:r>
              <w:t>Opdracht onduidelijk</w:t>
            </w:r>
          </w:p>
        </w:tc>
      </w:tr>
      <w:tr w:rsidR="00420559" w14:paraId="56B429AA" w14:textId="77777777" w:rsidTr="00F9747E">
        <w:tc>
          <w:tcPr>
            <w:tcW w:w="1413" w:type="dxa"/>
          </w:tcPr>
          <w:p w14:paraId="426424E3" w14:textId="77777777" w:rsidR="00420559" w:rsidRDefault="00420559" w:rsidP="00F9747E"/>
        </w:tc>
        <w:tc>
          <w:tcPr>
            <w:tcW w:w="992" w:type="dxa"/>
          </w:tcPr>
          <w:p w14:paraId="16E7EABD" w14:textId="77777777" w:rsidR="00420559" w:rsidRDefault="00420559" w:rsidP="00F9747E"/>
        </w:tc>
        <w:tc>
          <w:tcPr>
            <w:tcW w:w="6657" w:type="dxa"/>
          </w:tcPr>
          <w:p w14:paraId="5A251912" w14:textId="77777777" w:rsidR="00420559" w:rsidRDefault="00420559" w:rsidP="00F9747E">
            <w:r>
              <w:t xml:space="preserve">Opdracht te complex </w:t>
            </w:r>
          </w:p>
          <w:p w14:paraId="5C3F9B28" w14:textId="77777777" w:rsidR="00420559" w:rsidRDefault="00420559" w:rsidP="00F9747E">
            <w:r>
              <w:t xml:space="preserve">Technieker of manager bekijkt de opdracht </w:t>
            </w:r>
          </w:p>
          <w:p w14:paraId="0F3042A6" w14:textId="77777777" w:rsidR="00420559" w:rsidRDefault="00420559" w:rsidP="00F9747E">
            <w:r>
              <w:t>(Voorzien om bijstand aan te vragen door de melder hier ook urgentie toevoegen )</w:t>
            </w:r>
          </w:p>
          <w:p w14:paraId="49798A1C" w14:textId="77777777" w:rsidR="00420559" w:rsidRDefault="00420559" w:rsidP="00F9747E"/>
        </w:tc>
      </w:tr>
      <w:tr w:rsidR="00420559" w14:paraId="716048BE" w14:textId="77777777" w:rsidTr="00F9747E">
        <w:tc>
          <w:tcPr>
            <w:tcW w:w="1413" w:type="dxa"/>
          </w:tcPr>
          <w:p w14:paraId="58AF4243" w14:textId="77777777" w:rsidR="00420559" w:rsidRDefault="00420559" w:rsidP="00F9747E"/>
        </w:tc>
        <w:tc>
          <w:tcPr>
            <w:tcW w:w="992" w:type="dxa"/>
          </w:tcPr>
          <w:p w14:paraId="568DE692" w14:textId="77777777" w:rsidR="00420559" w:rsidRDefault="00420559" w:rsidP="00F9747E">
            <w:r>
              <w:t>3b2 A</w:t>
            </w:r>
          </w:p>
        </w:tc>
        <w:tc>
          <w:tcPr>
            <w:tcW w:w="6657" w:type="dxa"/>
          </w:tcPr>
          <w:p w14:paraId="1CD34DE7" w14:textId="77777777" w:rsidR="00420559" w:rsidRDefault="00420559" w:rsidP="00F9747E">
            <w:r>
              <w:t>Duidelijkheid over afspraak met extern loopt fout</w:t>
            </w:r>
          </w:p>
        </w:tc>
      </w:tr>
      <w:tr w:rsidR="00420559" w14:paraId="532D2C30" w14:textId="77777777" w:rsidTr="00F9747E">
        <w:tc>
          <w:tcPr>
            <w:tcW w:w="1413" w:type="dxa"/>
          </w:tcPr>
          <w:p w14:paraId="15D39936" w14:textId="77777777" w:rsidR="00420559" w:rsidRDefault="00420559" w:rsidP="00F9747E"/>
        </w:tc>
        <w:tc>
          <w:tcPr>
            <w:tcW w:w="992" w:type="dxa"/>
          </w:tcPr>
          <w:p w14:paraId="71A96D94" w14:textId="77777777" w:rsidR="00420559" w:rsidRDefault="00420559" w:rsidP="00F9747E"/>
        </w:tc>
        <w:tc>
          <w:tcPr>
            <w:tcW w:w="6657" w:type="dxa"/>
          </w:tcPr>
          <w:p w14:paraId="0BDDB31E" w14:textId="77777777" w:rsidR="00420559" w:rsidRDefault="00420559" w:rsidP="00F9747E">
            <w:r>
              <w:t xml:space="preserve">Systeem voorzien van meerdere herinnering afspraak  </w:t>
            </w:r>
          </w:p>
        </w:tc>
      </w:tr>
    </w:tbl>
    <w:tbl>
      <w:tblPr>
        <w:tblStyle w:val="Tabelraster"/>
        <w:tblpPr w:leftFromText="141" w:rightFromText="141" w:vertAnchor="text" w:horzAnchor="margin" w:tblpY="437"/>
        <w:tblW w:w="0" w:type="auto"/>
        <w:tblLook w:val="04A0" w:firstRow="1" w:lastRow="0" w:firstColumn="1" w:lastColumn="0" w:noHBand="0" w:noVBand="1"/>
      </w:tblPr>
      <w:tblGrid>
        <w:gridCol w:w="1943"/>
        <w:gridCol w:w="7124"/>
      </w:tblGrid>
      <w:tr w:rsidR="004E53DA" w14:paraId="5D7A5B35" w14:textId="77777777" w:rsidTr="004E53DA">
        <w:trPr>
          <w:trHeight w:val="416"/>
        </w:trPr>
        <w:tc>
          <w:tcPr>
            <w:tcW w:w="1943" w:type="dxa"/>
          </w:tcPr>
          <w:p w14:paraId="56D279BA" w14:textId="77777777" w:rsidR="004E53DA" w:rsidRDefault="004E53DA" w:rsidP="004E53DA">
            <w:pPr>
              <w:jc w:val="both"/>
            </w:pPr>
            <w:r>
              <w:t>Frequentie</w:t>
            </w:r>
          </w:p>
        </w:tc>
        <w:tc>
          <w:tcPr>
            <w:tcW w:w="7124" w:type="dxa"/>
          </w:tcPr>
          <w:p w14:paraId="6394C5EF" w14:textId="77777777" w:rsidR="004E53DA" w:rsidRDefault="004E53DA" w:rsidP="004E53DA">
            <w:pPr>
              <w:jc w:val="both"/>
            </w:pPr>
            <w:r>
              <w:t>Dagelijks, wekelijks</w:t>
            </w:r>
          </w:p>
        </w:tc>
      </w:tr>
      <w:tr w:rsidR="004E53DA" w14:paraId="39CB1B49" w14:textId="77777777" w:rsidTr="004E53DA">
        <w:trPr>
          <w:trHeight w:val="419"/>
        </w:trPr>
        <w:tc>
          <w:tcPr>
            <w:tcW w:w="1943" w:type="dxa"/>
          </w:tcPr>
          <w:p w14:paraId="3A09E3FC" w14:textId="77777777" w:rsidR="004E53DA" w:rsidRDefault="004E53DA" w:rsidP="004E53DA">
            <w:pPr>
              <w:jc w:val="both"/>
            </w:pPr>
            <w:r>
              <w:t>Volume</w:t>
            </w:r>
          </w:p>
        </w:tc>
        <w:tc>
          <w:tcPr>
            <w:tcW w:w="7124" w:type="dxa"/>
          </w:tcPr>
          <w:p w14:paraId="287C0B52" w14:textId="77777777" w:rsidR="004E53DA" w:rsidRDefault="004E53DA" w:rsidP="004E53DA">
            <w:pPr>
              <w:jc w:val="both"/>
            </w:pPr>
            <w:r>
              <w:t>Max 10 per dag per werk team</w:t>
            </w:r>
          </w:p>
        </w:tc>
      </w:tr>
      <w:tr w:rsidR="004E53DA" w14:paraId="7DAEFCDF" w14:textId="77777777" w:rsidTr="004E53DA">
        <w:tc>
          <w:tcPr>
            <w:tcW w:w="1943" w:type="dxa"/>
          </w:tcPr>
          <w:p w14:paraId="3FE298D6" w14:textId="77777777" w:rsidR="004E53DA" w:rsidRDefault="004E53DA" w:rsidP="004E53DA">
            <w:pPr>
              <w:jc w:val="both"/>
            </w:pPr>
            <w:r>
              <w:t>Performantie</w:t>
            </w:r>
          </w:p>
        </w:tc>
        <w:tc>
          <w:tcPr>
            <w:tcW w:w="7124" w:type="dxa"/>
          </w:tcPr>
          <w:p w14:paraId="730E10FF" w14:textId="77777777" w:rsidR="004E53DA" w:rsidRDefault="004E53DA" w:rsidP="004E53DA">
            <w:pPr>
              <w:jc w:val="both"/>
            </w:pPr>
            <w:r>
              <w:t>Mini tablet vlot ( 2 sec)</w:t>
            </w:r>
          </w:p>
        </w:tc>
      </w:tr>
      <w:tr w:rsidR="004E53DA" w14:paraId="650F5E7B" w14:textId="77777777" w:rsidTr="004E53DA">
        <w:tc>
          <w:tcPr>
            <w:tcW w:w="1943" w:type="dxa"/>
          </w:tcPr>
          <w:p w14:paraId="3D27E921" w14:textId="77777777" w:rsidR="004E53DA" w:rsidRDefault="004E53DA" w:rsidP="004E53DA">
            <w:pPr>
              <w:jc w:val="both"/>
            </w:pPr>
            <w:r>
              <w:t>bruikbaarheid</w:t>
            </w:r>
          </w:p>
        </w:tc>
        <w:tc>
          <w:tcPr>
            <w:tcW w:w="7124" w:type="dxa"/>
          </w:tcPr>
          <w:p w14:paraId="3F27630A" w14:textId="77777777" w:rsidR="004E53DA" w:rsidRDefault="004E53DA" w:rsidP="004E53DA">
            <w:pPr>
              <w:jc w:val="both"/>
            </w:pPr>
            <w:r>
              <w:t>systeem bereikbaar buiten directe omgeving RVT</w:t>
            </w:r>
          </w:p>
        </w:tc>
      </w:tr>
      <w:tr w:rsidR="004E53DA" w14:paraId="4653028F" w14:textId="77777777" w:rsidTr="004E53DA">
        <w:tc>
          <w:tcPr>
            <w:tcW w:w="1943" w:type="dxa"/>
          </w:tcPr>
          <w:p w14:paraId="19A88B73" w14:textId="77777777" w:rsidR="004E53DA" w:rsidRDefault="004E53DA" w:rsidP="004E53DA">
            <w:pPr>
              <w:jc w:val="both"/>
            </w:pPr>
            <w:r>
              <w:t>Veiligheid</w:t>
            </w:r>
          </w:p>
          <w:p w14:paraId="71FA6A6E" w14:textId="77777777" w:rsidR="004E53DA" w:rsidRDefault="004E53DA" w:rsidP="004E53DA">
            <w:pPr>
              <w:jc w:val="both"/>
            </w:pPr>
          </w:p>
        </w:tc>
        <w:tc>
          <w:tcPr>
            <w:tcW w:w="7124" w:type="dxa"/>
          </w:tcPr>
          <w:p w14:paraId="2ED1EBE2" w14:textId="77777777" w:rsidR="004E53DA" w:rsidRDefault="004E53DA" w:rsidP="004E53DA">
            <w:pPr>
              <w:jc w:val="both"/>
            </w:pPr>
            <w:r>
              <w:t>Paswoord voor gebruiker, registratie op het systeem bijgehouden</w:t>
            </w:r>
          </w:p>
        </w:tc>
      </w:tr>
      <w:tr w:rsidR="004E53DA" w14:paraId="5C230BF4" w14:textId="77777777" w:rsidTr="004E53DA">
        <w:tc>
          <w:tcPr>
            <w:tcW w:w="1943" w:type="dxa"/>
          </w:tcPr>
          <w:p w14:paraId="0CFFFAD7" w14:textId="05E28529" w:rsidR="004E53DA" w:rsidRDefault="004E53DA" w:rsidP="00985C16">
            <w:r>
              <w:t>Wetten en reglementen</w:t>
            </w:r>
          </w:p>
        </w:tc>
        <w:tc>
          <w:tcPr>
            <w:tcW w:w="7124" w:type="dxa"/>
          </w:tcPr>
          <w:p w14:paraId="5346BF3B" w14:textId="77777777" w:rsidR="004E53DA" w:rsidRDefault="004E53DA" w:rsidP="004E53DA">
            <w:pPr>
              <w:jc w:val="both"/>
            </w:pPr>
            <w:r>
              <w:t>ongekend</w:t>
            </w:r>
          </w:p>
        </w:tc>
      </w:tr>
      <w:tr w:rsidR="004E53DA" w14:paraId="5222A3E3" w14:textId="77777777" w:rsidTr="004E53DA">
        <w:tc>
          <w:tcPr>
            <w:tcW w:w="1943" w:type="dxa"/>
          </w:tcPr>
          <w:p w14:paraId="478E8175" w14:textId="77777777" w:rsidR="004E53DA" w:rsidRDefault="004E53DA" w:rsidP="004E53DA">
            <w:pPr>
              <w:jc w:val="both"/>
            </w:pPr>
            <w:r>
              <w:t>Beschikbaarheid</w:t>
            </w:r>
          </w:p>
          <w:p w14:paraId="41093BF9" w14:textId="77777777" w:rsidR="004E53DA" w:rsidRDefault="004E53DA" w:rsidP="004E53DA">
            <w:pPr>
              <w:jc w:val="both"/>
            </w:pPr>
          </w:p>
        </w:tc>
        <w:tc>
          <w:tcPr>
            <w:tcW w:w="7124" w:type="dxa"/>
          </w:tcPr>
          <w:p w14:paraId="1A4E8A76" w14:textId="77777777" w:rsidR="004E53DA" w:rsidRDefault="004E53DA" w:rsidP="004E53DA">
            <w:pPr>
              <w:jc w:val="both"/>
            </w:pPr>
            <w:r>
              <w:t>Dienst uren , wachtdienst</w:t>
            </w:r>
          </w:p>
        </w:tc>
      </w:tr>
      <w:tr w:rsidR="004E53DA" w14:paraId="6F43F0E3" w14:textId="77777777" w:rsidTr="004E53DA">
        <w:tc>
          <w:tcPr>
            <w:tcW w:w="1943" w:type="dxa"/>
          </w:tcPr>
          <w:p w14:paraId="15F61F33" w14:textId="77777777" w:rsidR="004E53DA" w:rsidRDefault="004E53DA" w:rsidP="004E53DA">
            <w:pPr>
              <w:jc w:val="both"/>
            </w:pPr>
            <w:r>
              <w:t>Betrouwbaarheid</w:t>
            </w:r>
          </w:p>
          <w:p w14:paraId="1E1791F0" w14:textId="77777777" w:rsidR="004E53DA" w:rsidRDefault="004E53DA" w:rsidP="004E53DA">
            <w:pPr>
              <w:jc w:val="both"/>
            </w:pPr>
          </w:p>
        </w:tc>
        <w:tc>
          <w:tcPr>
            <w:tcW w:w="7124" w:type="dxa"/>
          </w:tcPr>
          <w:p w14:paraId="094676B0" w14:textId="77777777" w:rsidR="004E53DA" w:rsidRDefault="004E53DA" w:rsidP="004E53DA">
            <w:pPr>
              <w:jc w:val="both"/>
            </w:pPr>
            <w:r>
              <w:t>Systeem moet volledig betrouwbaar zijn 99,99%</w:t>
            </w:r>
          </w:p>
        </w:tc>
      </w:tr>
      <w:tr w:rsidR="004E53DA" w14:paraId="7266711E" w14:textId="77777777" w:rsidTr="004E53DA">
        <w:trPr>
          <w:trHeight w:val="489"/>
        </w:trPr>
        <w:tc>
          <w:tcPr>
            <w:tcW w:w="1943" w:type="dxa"/>
          </w:tcPr>
          <w:p w14:paraId="1C7D2216" w14:textId="77777777" w:rsidR="004E53DA" w:rsidRDefault="004E53DA" w:rsidP="004E53DA">
            <w:pPr>
              <w:jc w:val="both"/>
            </w:pPr>
            <w:r>
              <w:t>nauwkeurigheid</w:t>
            </w:r>
          </w:p>
        </w:tc>
        <w:tc>
          <w:tcPr>
            <w:tcW w:w="7124" w:type="dxa"/>
          </w:tcPr>
          <w:p w14:paraId="079175F2" w14:textId="77777777" w:rsidR="004E53DA" w:rsidRDefault="004E53DA" w:rsidP="004E53DA">
            <w:pPr>
              <w:jc w:val="both"/>
            </w:pPr>
            <w:r>
              <w:t xml:space="preserve">Duidelijk zijn </w:t>
            </w:r>
          </w:p>
        </w:tc>
      </w:tr>
      <w:tr w:rsidR="004E53DA" w14:paraId="4AC031C1" w14:textId="77777777" w:rsidTr="004E53DA">
        <w:trPr>
          <w:trHeight w:val="492"/>
        </w:trPr>
        <w:tc>
          <w:tcPr>
            <w:tcW w:w="1943" w:type="dxa"/>
          </w:tcPr>
          <w:p w14:paraId="5F0E928B" w14:textId="77777777" w:rsidR="004E53DA" w:rsidRDefault="004E53DA" w:rsidP="004E53DA">
            <w:pPr>
              <w:jc w:val="both"/>
            </w:pPr>
            <w:r>
              <w:t>Standaarden</w:t>
            </w:r>
          </w:p>
        </w:tc>
        <w:tc>
          <w:tcPr>
            <w:tcW w:w="7124" w:type="dxa"/>
          </w:tcPr>
          <w:p w14:paraId="4D18C812" w14:textId="77777777" w:rsidR="004E53DA" w:rsidRDefault="004E53DA" w:rsidP="004E53DA">
            <w:pPr>
              <w:jc w:val="both"/>
            </w:pPr>
            <w:r>
              <w:t>ongekend</w:t>
            </w:r>
          </w:p>
        </w:tc>
      </w:tr>
      <w:tr w:rsidR="004E53DA" w14:paraId="395E1266" w14:textId="77777777" w:rsidTr="004E53DA">
        <w:trPr>
          <w:trHeight w:val="497"/>
        </w:trPr>
        <w:tc>
          <w:tcPr>
            <w:tcW w:w="1943" w:type="dxa"/>
          </w:tcPr>
          <w:p w14:paraId="4A41A370" w14:textId="77777777" w:rsidR="004E53DA" w:rsidRDefault="004E53DA" w:rsidP="004E53DA">
            <w:pPr>
              <w:jc w:val="both"/>
            </w:pPr>
            <w:r>
              <w:t>Opmerking</w:t>
            </w:r>
          </w:p>
        </w:tc>
        <w:tc>
          <w:tcPr>
            <w:tcW w:w="7124" w:type="dxa"/>
          </w:tcPr>
          <w:p w14:paraId="5327CFDC" w14:textId="77777777" w:rsidR="004E53DA" w:rsidRDefault="004E53DA" w:rsidP="004E53DA">
            <w:pPr>
              <w:jc w:val="both"/>
            </w:pPr>
            <w:r>
              <w:t>geen</w:t>
            </w:r>
          </w:p>
        </w:tc>
      </w:tr>
    </w:tbl>
    <w:p w14:paraId="07050050" w14:textId="77777777" w:rsidR="00420559" w:rsidRDefault="00420559" w:rsidP="00420559"/>
    <w:p w14:paraId="5EA60C1D" w14:textId="77777777" w:rsidR="00420559" w:rsidRDefault="00420559" w:rsidP="00420559"/>
    <w:p w14:paraId="7DEBCB87" w14:textId="77777777" w:rsidR="003A317B" w:rsidRPr="00EA71F1" w:rsidRDefault="00F34E08" w:rsidP="003A317B">
      <w:pPr>
        <w:rPr>
          <w:b/>
          <w:sz w:val="28"/>
          <w:szCs w:val="28"/>
        </w:rPr>
      </w:pPr>
      <w:r>
        <w:rPr>
          <w:rFonts w:ascii="Verdana" w:hAnsi="Verdana"/>
          <w:sz w:val="24"/>
          <w:szCs w:val="24"/>
        </w:rPr>
        <w:br w:type="page"/>
      </w:r>
      <w:r w:rsidR="003A317B" w:rsidRPr="00EA71F1">
        <w:rPr>
          <w:b/>
          <w:sz w:val="28"/>
          <w:szCs w:val="28"/>
        </w:rPr>
        <w:t>Domein model Klassen</w:t>
      </w:r>
    </w:p>
    <w:p w14:paraId="59EBFC0B" w14:textId="77777777" w:rsidR="003A317B" w:rsidRPr="00EA71F1" w:rsidRDefault="003A317B" w:rsidP="003A317B">
      <w:pPr>
        <w:rPr>
          <w:sz w:val="24"/>
          <w:szCs w:val="24"/>
        </w:rPr>
      </w:pPr>
      <w:r w:rsidRPr="00EA71F1">
        <w:rPr>
          <w:sz w:val="24"/>
          <w:szCs w:val="24"/>
        </w:rPr>
        <w:t>Omschrijving van het model:</w:t>
      </w:r>
    </w:p>
    <w:p w14:paraId="4D311187" w14:textId="77777777" w:rsidR="003A317B" w:rsidRPr="004E0939" w:rsidRDefault="003A317B" w:rsidP="003A317B">
      <w:pPr>
        <w:ind w:left="708"/>
        <w:rPr>
          <w:rFonts w:ascii="Verdana" w:hAnsi="Verdana"/>
        </w:rPr>
      </w:pPr>
      <w:r w:rsidRPr="004E0939">
        <w:rPr>
          <w:rFonts w:ascii="Verdana" w:hAnsi="Verdana"/>
        </w:rPr>
        <w:t xml:space="preserve">Personeel kan via mini tablet een melding invoeren van een gebrek binnen de RVT instelling </w:t>
      </w:r>
    </w:p>
    <w:p w14:paraId="6E7A5895" w14:textId="77777777" w:rsidR="003A317B" w:rsidRPr="004E0939" w:rsidRDefault="003A317B" w:rsidP="003A317B">
      <w:pPr>
        <w:rPr>
          <w:rFonts w:ascii="Verdana" w:hAnsi="Verdana"/>
        </w:rPr>
      </w:pPr>
      <w:r w:rsidRPr="004E0939">
        <w:rPr>
          <w:rFonts w:ascii="Verdana" w:hAnsi="Verdana"/>
        </w:rPr>
        <w:tab/>
        <w:t xml:space="preserve">De melding gebuurt volgens een schema die op de tablet voorkomt. </w:t>
      </w:r>
    </w:p>
    <w:p w14:paraId="66A54596" w14:textId="0069D13B" w:rsidR="003A317B" w:rsidRPr="004E0939" w:rsidRDefault="003A317B" w:rsidP="003A317B">
      <w:pPr>
        <w:ind w:left="708"/>
        <w:rPr>
          <w:rFonts w:ascii="Verdana" w:hAnsi="Verdana"/>
        </w:rPr>
      </w:pPr>
      <w:r w:rsidRPr="004E0939">
        <w:rPr>
          <w:rFonts w:ascii="Verdana" w:hAnsi="Verdana"/>
        </w:rPr>
        <w:t xml:space="preserve">Interventie omschrijving.  Hierbij wordt een scherm gebruikt die via systematisch opbouw ,zo perfect mogelijk de locatie, de aard, omvang en urgentie van de schade of herstelling  kan vastleggen met een zo weinig mogelijk inbreng van de melder. Uiteraard is er ook de mogelijkheid om een omschrijving bij te plaatsen en eventueel foto’s. </w:t>
      </w:r>
      <w:r w:rsidRPr="00985C16">
        <w:rPr>
          <w:rFonts w:ascii="Verdana" w:hAnsi="Verdana"/>
          <w:i/>
        </w:rPr>
        <w:t xml:space="preserve">Het bijhouden van deze gegevens kan door analyse van de meldingen ergere schade voorkomen en een </w:t>
      </w:r>
      <w:r w:rsidR="00985C16" w:rsidRPr="00985C16">
        <w:rPr>
          <w:rFonts w:ascii="Verdana" w:hAnsi="Verdana"/>
          <w:i/>
        </w:rPr>
        <w:t xml:space="preserve">verbeterd </w:t>
      </w:r>
      <w:r w:rsidRPr="00985C16">
        <w:rPr>
          <w:rFonts w:ascii="Verdana" w:hAnsi="Verdana"/>
          <w:i/>
        </w:rPr>
        <w:t>onderhoudsplan uitwerken. (hiervoor dient een inventarisatie van RVT instelling)</w:t>
      </w:r>
    </w:p>
    <w:p w14:paraId="6D6B7643" w14:textId="77777777" w:rsidR="003A317B" w:rsidRPr="004E0939" w:rsidRDefault="003A317B" w:rsidP="003A317B">
      <w:pPr>
        <w:ind w:left="708"/>
        <w:rPr>
          <w:rFonts w:ascii="Verdana" w:hAnsi="Verdana"/>
        </w:rPr>
      </w:pPr>
      <w:r w:rsidRPr="004E0939">
        <w:rPr>
          <w:rFonts w:ascii="Verdana" w:hAnsi="Verdana"/>
        </w:rPr>
        <w:t>Op basis van deze gegevens moet de technische manager in staat zijn de omvang  aard en techniciteit van de melding in te schatten. Indien dit niet het geval is wordt op de locatie zelf gecontroleerd, waarna de gegevens in het systeem verwerkt worden.</w:t>
      </w:r>
    </w:p>
    <w:p w14:paraId="4EA4E253" w14:textId="77777777" w:rsidR="003A317B" w:rsidRPr="004E0939" w:rsidRDefault="003A317B" w:rsidP="003A317B">
      <w:pPr>
        <w:ind w:left="708"/>
        <w:rPr>
          <w:rFonts w:ascii="Verdana" w:hAnsi="Verdana"/>
        </w:rPr>
      </w:pPr>
      <w:r w:rsidRPr="004E0939">
        <w:rPr>
          <w:rFonts w:ascii="Verdana" w:hAnsi="Verdana"/>
        </w:rPr>
        <w:t>De manager beslist over de aard van de uitvoering van herstelling</w:t>
      </w:r>
      <w:r>
        <w:rPr>
          <w:rFonts w:ascii="Verdana" w:hAnsi="Verdana"/>
        </w:rPr>
        <w:t xml:space="preserve"> en maakt werkopdracht</w:t>
      </w:r>
      <w:r w:rsidRPr="004E0939">
        <w:rPr>
          <w:rFonts w:ascii="Verdana" w:hAnsi="Verdana"/>
        </w:rPr>
        <w:t xml:space="preserve">. </w:t>
      </w:r>
    </w:p>
    <w:p w14:paraId="268B58E7" w14:textId="77777777" w:rsidR="003A317B" w:rsidRPr="004E0939" w:rsidRDefault="003A317B" w:rsidP="003A317B">
      <w:pPr>
        <w:pStyle w:val="Lijstalinea"/>
        <w:numPr>
          <w:ilvl w:val="0"/>
          <w:numId w:val="3"/>
        </w:numPr>
        <w:rPr>
          <w:rFonts w:ascii="Verdana" w:hAnsi="Verdana"/>
        </w:rPr>
      </w:pPr>
      <w:r w:rsidRPr="004E0939">
        <w:rPr>
          <w:rFonts w:ascii="Verdana" w:hAnsi="Verdana"/>
        </w:rPr>
        <w:t xml:space="preserve">Of er wordt een offerte gevraagd van een  extern bedrijf voor de uitvoering. </w:t>
      </w:r>
    </w:p>
    <w:p w14:paraId="4ADE6C16" w14:textId="77777777" w:rsidR="003A317B" w:rsidRPr="004E0939" w:rsidRDefault="003A317B" w:rsidP="003A317B">
      <w:pPr>
        <w:pStyle w:val="Lijstalinea"/>
        <w:numPr>
          <w:ilvl w:val="0"/>
          <w:numId w:val="3"/>
        </w:numPr>
        <w:rPr>
          <w:rFonts w:ascii="Verdana" w:hAnsi="Verdana"/>
        </w:rPr>
      </w:pPr>
      <w:r w:rsidRPr="004E0939">
        <w:rPr>
          <w:rFonts w:ascii="Verdana" w:hAnsi="Verdana"/>
        </w:rPr>
        <w:t>Of er wordt een gecombineerde opdracht uitgevoerd, (extern bedrijf met technieker RVT) hierover moet duidelijke afspraken van tijd en materiaal gemaakt worden (via offerte)</w:t>
      </w:r>
    </w:p>
    <w:p w14:paraId="51E55D7C" w14:textId="77777777" w:rsidR="003A317B" w:rsidRPr="004E0939" w:rsidRDefault="003A317B" w:rsidP="003A317B">
      <w:pPr>
        <w:pStyle w:val="Lijstalinea"/>
        <w:numPr>
          <w:ilvl w:val="0"/>
          <w:numId w:val="3"/>
        </w:numPr>
        <w:rPr>
          <w:rFonts w:ascii="Verdana" w:hAnsi="Verdana"/>
        </w:rPr>
      </w:pPr>
      <w:r w:rsidRPr="004E0939">
        <w:rPr>
          <w:rFonts w:ascii="Verdana" w:hAnsi="Verdana"/>
        </w:rPr>
        <w:t xml:space="preserve">of interventie van de RVT dienst. De manager beschikt over de gegevens van  specialisatie en competentie van zijn techniekers via personeelsdienst. Hierbij kan hij de opdracht aan de gepaste technieker toewijzen. </w:t>
      </w:r>
    </w:p>
    <w:p w14:paraId="6740418D" w14:textId="0EAAFC5E" w:rsidR="003A317B" w:rsidRPr="004E0939" w:rsidRDefault="0076733D" w:rsidP="003A317B">
      <w:pPr>
        <w:ind w:left="708"/>
        <w:rPr>
          <w:rFonts w:ascii="Verdana" w:hAnsi="Verdana"/>
        </w:rPr>
      </w:pPr>
      <w:r>
        <w:rPr>
          <w:rFonts w:ascii="Verdana" w:hAnsi="Verdana"/>
        </w:rPr>
        <w:t>Met gegevens van de melding, gegevens uit gearchiveerde opdrachten (werk bonnen), kennis over de competentie van de techniekers en ervaring, kan de manager een perfecte werklijst opmaken.</w:t>
      </w:r>
      <w:r w:rsidRPr="004E0939">
        <w:rPr>
          <w:rFonts w:ascii="Verdana" w:hAnsi="Verdana"/>
        </w:rPr>
        <w:t xml:space="preserve"> </w:t>
      </w:r>
      <w:r w:rsidR="003A317B" w:rsidRPr="004E0939">
        <w:rPr>
          <w:rFonts w:ascii="Verdana" w:hAnsi="Verdana"/>
        </w:rPr>
        <w:t xml:space="preserve">Met een opdrachtlijst op hun tablet worden de techniekers verwittigd van hun dagelijkste opdrachten. Voor aanvang wordt gecontroleerd of de nodige materialen aanwezig zijn in het magazijn. Is er een tekort, dan wordt de manager verwittigd. </w:t>
      </w:r>
      <w:r w:rsidR="00E10785">
        <w:rPr>
          <w:rFonts w:ascii="Verdana" w:hAnsi="Verdana"/>
        </w:rPr>
        <w:t>( via wer</w:t>
      </w:r>
      <w:r w:rsidR="00CF3595">
        <w:rPr>
          <w:rFonts w:ascii="Verdana" w:hAnsi="Verdana"/>
        </w:rPr>
        <w:t xml:space="preserve">k </w:t>
      </w:r>
      <w:r w:rsidR="00E10785">
        <w:rPr>
          <w:rFonts w:ascii="Verdana" w:hAnsi="Verdana"/>
        </w:rPr>
        <w:t>bon</w:t>
      </w:r>
      <w:r w:rsidR="00CF3595">
        <w:rPr>
          <w:rFonts w:ascii="Verdana" w:hAnsi="Verdana"/>
        </w:rPr>
        <w:t>)</w:t>
      </w:r>
    </w:p>
    <w:p w14:paraId="271FA075" w14:textId="54E9518D" w:rsidR="003A317B" w:rsidRPr="004E0939" w:rsidRDefault="003A317B" w:rsidP="003A317B">
      <w:pPr>
        <w:ind w:left="708"/>
        <w:rPr>
          <w:rFonts w:ascii="Verdana" w:hAnsi="Verdana"/>
        </w:rPr>
      </w:pPr>
      <w:r w:rsidRPr="004E0939">
        <w:rPr>
          <w:rFonts w:ascii="Verdana" w:hAnsi="Verdana"/>
        </w:rPr>
        <w:t>De manager beslist of er een alternatieve oplossing komt, of de onderdelen worden besteld</w:t>
      </w:r>
      <w:r w:rsidR="00CF3595">
        <w:rPr>
          <w:rFonts w:ascii="Verdana" w:hAnsi="Verdana"/>
        </w:rPr>
        <w:t>,</w:t>
      </w:r>
      <w:r w:rsidRPr="004E0939">
        <w:rPr>
          <w:rFonts w:ascii="Verdana" w:hAnsi="Verdana"/>
        </w:rPr>
        <w:t xml:space="preserve"> de technieker wordt verwittigd.</w:t>
      </w:r>
    </w:p>
    <w:p w14:paraId="035B6101" w14:textId="77777777" w:rsidR="003A317B" w:rsidRPr="004E0939" w:rsidRDefault="003A317B" w:rsidP="003A317B">
      <w:pPr>
        <w:ind w:left="708"/>
        <w:rPr>
          <w:rFonts w:ascii="Verdana" w:hAnsi="Verdana"/>
        </w:rPr>
      </w:pPr>
      <w:r w:rsidRPr="004E0939">
        <w:rPr>
          <w:rFonts w:ascii="Verdana" w:hAnsi="Verdana"/>
        </w:rPr>
        <w:t>De receptie van de onderdelen gebeurd door de technieker, die controleert de geleverde goederen verwittigd de manager, stockeert de  goederen en verwittigd de boekhouding.</w:t>
      </w:r>
    </w:p>
    <w:p w14:paraId="63A51530" w14:textId="67C3282A" w:rsidR="003A317B" w:rsidRPr="004E0939" w:rsidRDefault="003A317B" w:rsidP="003A317B">
      <w:pPr>
        <w:ind w:left="708"/>
        <w:rPr>
          <w:rFonts w:ascii="Verdana" w:hAnsi="Verdana"/>
        </w:rPr>
      </w:pPr>
      <w:r w:rsidRPr="004E0939">
        <w:rPr>
          <w:rFonts w:ascii="Verdana" w:hAnsi="Verdana"/>
        </w:rPr>
        <w:t>De bijhorende urgentie op de opdrachtlijst bepaald de volgorde van uitvoeren van de opdracht</w:t>
      </w:r>
      <w:r w:rsidR="003F2967">
        <w:rPr>
          <w:rFonts w:ascii="Verdana" w:hAnsi="Verdana"/>
        </w:rPr>
        <w:t xml:space="preserve"> door de technieker.</w:t>
      </w:r>
    </w:p>
    <w:p w14:paraId="4F2ACA9F" w14:textId="7B221381" w:rsidR="002F1E4A" w:rsidRDefault="003A317B" w:rsidP="003A317B">
      <w:pPr>
        <w:ind w:left="705"/>
        <w:rPr>
          <w:rFonts w:ascii="Verdana" w:hAnsi="Verdana"/>
        </w:rPr>
      </w:pPr>
      <w:r w:rsidRPr="004E0939">
        <w:rPr>
          <w:rFonts w:ascii="Verdana" w:hAnsi="Verdana"/>
        </w:rPr>
        <w:t>De melder wordt bij uitblijven of vertraging van de werkzaamheden op de hoogte gesteld alsook bij het einde van de uitvoering wordt de melder verwittigd van de herstelling.</w:t>
      </w:r>
    </w:p>
    <w:p w14:paraId="655323DD" w14:textId="0F593D27" w:rsidR="003A317B" w:rsidRPr="002F1E4A" w:rsidRDefault="002F1E4A" w:rsidP="002F1E4A">
      <w:pPr>
        <w:tabs>
          <w:tab w:val="left" w:pos="1094"/>
        </w:tabs>
        <w:rPr>
          <w:rFonts w:ascii="Verdana" w:hAnsi="Verdana"/>
        </w:rPr>
      </w:pPr>
      <w:r>
        <w:rPr>
          <w:rFonts w:ascii="Verdana" w:hAnsi="Verdana"/>
        </w:rPr>
        <w:tab/>
      </w:r>
    </w:p>
    <w:p w14:paraId="37AC1D17" w14:textId="3BD49E27" w:rsidR="003A317B" w:rsidRPr="004E0939" w:rsidRDefault="003A317B" w:rsidP="003A317B">
      <w:pPr>
        <w:ind w:left="705"/>
        <w:rPr>
          <w:rFonts w:ascii="Verdana" w:hAnsi="Verdana"/>
        </w:rPr>
      </w:pPr>
      <w:r w:rsidRPr="004E0939">
        <w:rPr>
          <w:rFonts w:ascii="Verdana" w:hAnsi="Verdana"/>
        </w:rPr>
        <w:t>Binnen de interventie omschrijving kunnen ook zaken behoren die eigendom van de bewoner zijn en niet op de inventaris van RVT voorkomen. Hiervoor wordt een  mogelijkheid voorzien waarbij de melder een duidelijke omschrijving heeft</w:t>
      </w:r>
      <w:r w:rsidR="009042DA">
        <w:rPr>
          <w:rFonts w:ascii="Verdana" w:hAnsi="Verdana"/>
        </w:rPr>
        <w:t xml:space="preserve"> en opdrachtgever(bewoner ) vermeld</w:t>
      </w:r>
      <w:r w:rsidRPr="004E0939">
        <w:rPr>
          <w:rFonts w:ascii="Verdana" w:hAnsi="Verdana"/>
        </w:rPr>
        <w:t>. Hierbij heeft de manager de herstel kosten door aan de boekhouding.</w:t>
      </w:r>
    </w:p>
    <w:p w14:paraId="4FD63F80" w14:textId="2AEE2C38" w:rsidR="0076733D" w:rsidRDefault="0076733D" w:rsidP="0076733D">
      <w:pPr>
        <w:ind w:left="705"/>
        <w:rPr>
          <w:rFonts w:ascii="Verdana" w:hAnsi="Verdana"/>
        </w:rPr>
      </w:pPr>
      <w:r>
        <w:rPr>
          <w:rFonts w:ascii="Verdana" w:hAnsi="Verdana"/>
        </w:rPr>
        <w:t>Bij het uitvoeren van de werken word</w:t>
      </w:r>
      <w:r w:rsidR="003B4D2F">
        <w:rPr>
          <w:rFonts w:ascii="Verdana" w:hAnsi="Verdana"/>
        </w:rPr>
        <w:t xml:space="preserve">t door de technieker </w:t>
      </w:r>
      <w:r>
        <w:rPr>
          <w:rFonts w:ascii="Verdana" w:hAnsi="Verdana"/>
        </w:rPr>
        <w:t xml:space="preserve"> werkbonnen opgemaakt op de tablet  met vermelding van</w:t>
      </w:r>
      <w:r w:rsidR="008B6528">
        <w:rPr>
          <w:rFonts w:ascii="Verdana" w:hAnsi="Verdana"/>
        </w:rPr>
        <w:t xml:space="preserve">: </w:t>
      </w:r>
      <w:r>
        <w:rPr>
          <w:rFonts w:ascii="Verdana" w:hAnsi="Verdana"/>
        </w:rPr>
        <w:t>begin en eindtijd</w:t>
      </w:r>
      <w:r w:rsidR="009042DA">
        <w:rPr>
          <w:rFonts w:ascii="Verdana" w:hAnsi="Verdana"/>
        </w:rPr>
        <w:t>,</w:t>
      </w:r>
      <w:r>
        <w:rPr>
          <w:rFonts w:ascii="Verdana" w:hAnsi="Verdana"/>
        </w:rPr>
        <w:t xml:space="preserve"> onderbrekingen, nodige verplaatsingen</w:t>
      </w:r>
      <w:r w:rsidR="008B6528">
        <w:rPr>
          <w:rFonts w:ascii="Verdana" w:hAnsi="Verdana"/>
        </w:rPr>
        <w:t>,</w:t>
      </w:r>
      <w:r>
        <w:rPr>
          <w:rFonts w:ascii="Verdana" w:hAnsi="Verdana"/>
        </w:rPr>
        <w:t xml:space="preserve"> en gebruikte onderdelen. Deze worden doorgegeven aan de manager en gearchiveerd.</w:t>
      </w:r>
    </w:p>
    <w:p w14:paraId="16EE9484" w14:textId="46B879D4" w:rsidR="0076733D" w:rsidRDefault="0076733D" w:rsidP="0076733D">
      <w:pPr>
        <w:ind w:left="705"/>
        <w:rPr>
          <w:rFonts w:ascii="Verdana" w:hAnsi="Verdana"/>
        </w:rPr>
      </w:pPr>
      <w:r>
        <w:rPr>
          <w:rFonts w:ascii="Verdana" w:hAnsi="Verdana"/>
        </w:rPr>
        <w:t xml:space="preserve">Analyse van werkopdrachten </w:t>
      </w:r>
      <w:r w:rsidR="00CF3595">
        <w:rPr>
          <w:rFonts w:ascii="Verdana" w:hAnsi="Verdana"/>
        </w:rPr>
        <w:t>zal</w:t>
      </w:r>
      <w:r>
        <w:rPr>
          <w:rFonts w:ascii="Verdana" w:hAnsi="Verdana"/>
        </w:rPr>
        <w:t xml:space="preserve"> leiden </w:t>
      </w:r>
      <w:r w:rsidR="00CF3595">
        <w:rPr>
          <w:rFonts w:ascii="Verdana" w:hAnsi="Verdana"/>
        </w:rPr>
        <w:t>tot</w:t>
      </w:r>
      <w:r>
        <w:rPr>
          <w:rFonts w:ascii="Verdana" w:hAnsi="Verdana"/>
        </w:rPr>
        <w:t xml:space="preserve"> </w:t>
      </w:r>
      <w:r w:rsidR="00405284">
        <w:rPr>
          <w:rFonts w:ascii="Verdana" w:hAnsi="Verdana"/>
        </w:rPr>
        <w:t xml:space="preserve">een </w:t>
      </w:r>
      <w:r>
        <w:rPr>
          <w:rFonts w:ascii="Verdana" w:hAnsi="Verdana"/>
        </w:rPr>
        <w:t xml:space="preserve">beter onderhoudsplan en </w:t>
      </w:r>
      <w:r w:rsidR="008B6528">
        <w:rPr>
          <w:rFonts w:ascii="Verdana" w:hAnsi="Verdana"/>
        </w:rPr>
        <w:t xml:space="preserve">vermijden van </w:t>
      </w:r>
      <w:r>
        <w:rPr>
          <w:rFonts w:ascii="Verdana" w:hAnsi="Verdana"/>
        </w:rPr>
        <w:t>herstellingen.</w:t>
      </w:r>
    </w:p>
    <w:p w14:paraId="60E4C156" w14:textId="1ABC9614" w:rsidR="003A317B" w:rsidRDefault="0076733D" w:rsidP="0076733D">
      <w:pPr>
        <w:ind w:left="705"/>
        <w:rPr>
          <w:rFonts w:ascii="Verdana" w:hAnsi="Verdana"/>
        </w:rPr>
        <w:sectPr w:rsidR="003A317B" w:rsidSect="00F9747E">
          <w:pgSz w:w="11906" w:h="16838"/>
          <w:pgMar w:top="720" w:right="720" w:bottom="720" w:left="1247" w:header="709" w:footer="709" w:gutter="0"/>
          <w:cols w:space="708"/>
          <w:docGrid w:linePitch="360"/>
        </w:sectPr>
      </w:pPr>
      <w:r>
        <w:rPr>
          <w:rFonts w:ascii="Verdana" w:hAnsi="Verdana"/>
        </w:rPr>
        <w:t xml:space="preserve">  </w:t>
      </w:r>
    </w:p>
    <w:p w14:paraId="42D9F31B" w14:textId="4AF20604" w:rsidR="003A317B" w:rsidRDefault="008B6528" w:rsidP="003A317B">
      <w:r>
        <w:rPr>
          <w:noProof/>
          <w:lang w:eastAsia="nl-BE"/>
        </w:rPr>
        <w:drawing>
          <wp:inline distT="0" distB="0" distL="0" distR="0" wp14:anchorId="41DDB692" wp14:editId="13D4B8AD">
            <wp:extent cx="9812020" cy="6339254"/>
            <wp:effectExtent l="0" t="0" r="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27142" cy="6349024"/>
                    </a:xfrm>
                    <a:prstGeom prst="rect">
                      <a:avLst/>
                    </a:prstGeom>
                  </pic:spPr>
                </pic:pic>
              </a:graphicData>
            </a:graphic>
          </wp:inline>
        </w:drawing>
      </w:r>
    </w:p>
    <w:p w14:paraId="3E503E1B" w14:textId="77777777" w:rsidR="003A317B" w:rsidRDefault="003A317B" w:rsidP="003A317B">
      <w:pPr>
        <w:sectPr w:rsidR="003A317B" w:rsidSect="003341A8">
          <w:pgSz w:w="16838" w:h="11906" w:orient="landscape"/>
          <w:pgMar w:top="720" w:right="720" w:bottom="567" w:left="720" w:header="709" w:footer="709" w:gutter="0"/>
          <w:cols w:space="708"/>
          <w:docGrid w:linePitch="360"/>
        </w:sectPr>
      </w:pPr>
    </w:p>
    <w:p w14:paraId="276B6FD8" w14:textId="77777777" w:rsidR="003A317B" w:rsidRDefault="003A317B" w:rsidP="003A317B"/>
    <w:p w14:paraId="5FAE89BC" w14:textId="7E2CA933" w:rsidR="003A317B" w:rsidRDefault="003A317B" w:rsidP="003A317B">
      <w:pPr>
        <w:spacing w:after="0" w:line="240" w:lineRule="auto"/>
        <w:rPr>
          <w:rFonts w:ascii="Verdana" w:eastAsia="Microsoft YaHei UI" w:hAnsi="Verdana" w:cs="Calibri"/>
          <w:b/>
          <w:bCs/>
          <w:color w:val="000000"/>
          <w:sz w:val="28"/>
          <w:szCs w:val="28"/>
          <w:lang w:eastAsia="nl-BE"/>
        </w:rPr>
      </w:pPr>
      <w:r w:rsidRPr="00CD0171">
        <w:rPr>
          <w:rFonts w:ascii="Verdana" w:eastAsia="Microsoft YaHei UI" w:hAnsi="Verdana" w:cs="Calibri"/>
          <w:b/>
          <w:bCs/>
          <w:color w:val="000000"/>
          <w:sz w:val="28"/>
          <w:szCs w:val="28"/>
          <w:lang w:eastAsia="nl-BE"/>
        </w:rPr>
        <w:t>Lexicon:    Klassen  en  beschrijving</w:t>
      </w:r>
    </w:p>
    <w:p w14:paraId="1263FBCC" w14:textId="3FF1B39D" w:rsidR="00E85ACD" w:rsidRDefault="00E728E7" w:rsidP="003A317B">
      <w:pPr>
        <w:spacing w:after="0" w:line="240" w:lineRule="auto"/>
        <w:rPr>
          <w:rFonts w:ascii="Verdana" w:eastAsia="Microsoft YaHei UI" w:hAnsi="Verdana" w:cs="Calibri"/>
          <w:b/>
          <w:bCs/>
          <w:color w:val="000000"/>
          <w:sz w:val="28"/>
          <w:szCs w:val="28"/>
          <w:lang w:eastAsia="nl-BE"/>
        </w:rPr>
      </w:pPr>
      <w:ins w:id="23" w:author="rik manhaeve" w:date="2018-01-19T18:51:00Z">
        <w:r>
          <w:rPr>
            <w:rFonts w:ascii="Verdana" w:eastAsia="Microsoft YaHei UI" w:hAnsi="Verdana" w:cs="Calibri"/>
            <w:b/>
            <w:bCs/>
            <w:color w:val="000000"/>
            <w:sz w:val="28"/>
            <w:szCs w:val="28"/>
            <w:lang w:eastAsia="nl-BE"/>
          </w:rPr>
          <w:t xml:space="preserve">Waarom </w:t>
        </w:r>
      </w:ins>
      <w:ins w:id="24" w:author="rik manhaeve" w:date="2018-01-19T18:52:00Z">
        <w:r>
          <w:rPr>
            <w:rFonts w:ascii="Verdana" w:eastAsia="Microsoft YaHei UI" w:hAnsi="Verdana" w:cs="Calibri"/>
            <w:b/>
            <w:bCs/>
            <w:color w:val="000000"/>
            <w:sz w:val="28"/>
            <w:szCs w:val="28"/>
            <w:lang w:eastAsia="nl-BE"/>
          </w:rPr>
          <w:t>staan veeldingen rond boekhouding in dit model, hoort dit tot de scope?</w:t>
        </w:r>
      </w:ins>
    </w:p>
    <w:p w14:paraId="5B7915F5" w14:textId="77777777" w:rsidR="00E85ACD" w:rsidRPr="00CD0171" w:rsidRDefault="00E85ACD" w:rsidP="003A317B">
      <w:pPr>
        <w:spacing w:after="0" w:line="240" w:lineRule="auto"/>
        <w:rPr>
          <w:rFonts w:ascii="Verdana" w:eastAsia="Microsoft YaHei UI" w:hAnsi="Verdana" w:cs="Calibri"/>
          <w:b/>
          <w:bCs/>
          <w:color w:val="000000"/>
          <w:sz w:val="28"/>
          <w:szCs w:val="28"/>
          <w:lang w:eastAsia="nl-BE"/>
        </w:rPr>
      </w:pPr>
    </w:p>
    <w:tbl>
      <w:tblPr>
        <w:tblStyle w:val="Rastertabel4-Accent5"/>
        <w:tblW w:w="0" w:type="auto"/>
        <w:tblLook w:val="04A0" w:firstRow="1" w:lastRow="0" w:firstColumn="1" w:lastColumn="0" w:noHBand="0" w:noVBand="1"/>
      </w:tblPr>
      <w:tblGrid>
        <w:gridCol w:w="2547"/>
        <w:gridCol w:w="6504"/>
      </w:tblGrid>
      <w:tr w:rsidR="00E85ACD" w14:paraId="35FFE0B1" w14:textId="77777777" w:rsidTr="00F97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BB1DC45" w14:textId="77777777" w:rsidR="00E85ACD" w:rsidRPr="00F60EB3" w:rsidRDefault="00E85ACD" w:rsidP="00F9747E">
            <w:pPr>
              <w:rPr>
                <w:rFonts w:ascii="Verdana" w:hAnsi="Verdana"/>
                <w:b w:val="0"/>
              </w:rPr>
            </w:pPr>
            <w:r>
              <w:rPr>
                <w:rFonts w:ascii="Verdana" w:hAnsi="Verdana"/>
                <w:b w:val="0"/>
              </w:rPr>
              <w:t xml:space="preserve">Objecten klassen termen </w:t>
            </w:r>
          </w:p>
        </w:tc>
        <w:tc>
          <w:tcPr>
            <w:tcW w:w="6504" w:type="dxa"/>
          </w:tcPr>
          <w:p w14:paraId="315C09F3" w14:textId="77777777" w:rsidR="00E85ACD" w:rsidRPr="008F1F8B" w:rsidRDefault="00E85ACD" w:rsidP="00F9747E">
            <w:pPr>
              <w:cnfStyle w:val="100000000000" w:firstRow="1" w:lastRow="0" w:firstColumn="0" w:lastColumn="0" w:oddVBand="0" w:evenVBand="0" w:oddHBand="0" w:evenHBand="0" w:firstRowFirstColumn="0" w:firstRowLastColumn="0" w:lastRowFirstColumn="0" w:lastRowLastColumn="0"/>
              <w:rPr>
                <w:rFonts w:ascii="Verdana" w:hAnsi="Verdana"/>
                <w:b w:val="0"/>
              </w:rPr>
            </w:pPr>
            <w:r w:rsidRPr="008F1F8B">
              <w:rPr>
                <w:rFonts w:ascii="Verdana" w:hAnsi="Verdana"/>
                <w:b w:val="0"/>
              </w:rPr>
              <w:t>Beschrijving</w:t>
            </w:r>
          </w:p>
          <w:p w14:paraId="32F682AC" w14:textId="77777777" w:rsidR="00E85ACD" w:rsidRPr="008F1F8B" w:rsidRDefault="00E85ACD" w:rsidP="00F9747E">
            <w:pPr>
              <w:cnfStyle w:val="100000000000" w:firstRow="1" w:lastRow="0" w:firstColumn="0" w:lastColumn="0" w:oddVBand="0" w:evenVBand="0" w:oddHBand="0" w:evenHBand="0" w:firstRowFirstColumn="0" w:firstRowLastColumn="0" w:lastRowFirstColumn="0" w:lastRowLastColumn="0"/>
              <w:rPr>
                <w:rFonts w:ascii="Verdana" w:hAnsi="Verdana"/>
                <w:b w:val="0"/>
              </w:rPr>
            </w:pPr>
          </w:p>
        </w:tc>
      </w:tr>
      <w:tr w:rsidR="00E85ACD" w14:paraId="357CF875" w14:textId="77777777" w:rsidTr="00F9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45BC8D5" w14:textId="77777777" w:rsidR="00E85ACD" w:rsidRPr="008F1F8B" w:rsidRDefault="00E85ACD" w:rsidP="00F9747E">
            <w:pPr>
              <w:rPr>
                <w:rFonts w:ascii="Verdana" w:hAnsi="Verdana"/>
              </w:rPr>
            </w:pPr>
            <w:r w:rsidRPr="008F1F8B">
              <w:rPr>
                <w:rFonts w:ascii="Verdana" w:hAnsi="Verdana"/>
              </w:rPr>
              <w:t>afdeling</w:t>
            </w:r>
          </w:p>
        </w:tc>
        <w:tc>
          <w:tcPr>
            <w:tcW w:w="6504" w:type="dxa"/>
          </w:tcPr>
          <w:p w14:paraId="403467C0" w14:textId="77777777" w:rsidR="00E85ACD" w:rsidRPr="00FE3D85" w:rsidRDefault="00E85ACD" w:rsidP="00F9747E">
            <w:pPr>
              <w:cnfStyle w:val="000000100000" w:firstRow="0" w:lastRow="0" w:firstColumn="0" w:lastColumn="0" w:oddVBand="0" w:evenVBand="0" w:oddHBand="1" w:evenHBand="0" w:firstRowFirstColumn="0" w:firstRowLastColumn="0" w:lastRowFirstColumn="0" w:lastRowLastColumn="0"/>
              <w:rPr>
                <w:rFonts w:ascii="Verdana" w:hAnsi="Verdana"/>
              </w:rPr>
            </w:pPr>
            <w:r w:rsidRPr="00FE3D85">
              <w:rPr>
                <w:rFonts w:ascii="Verdana" w:hAnsi="Verdana"/>
              </w:rPr>
              <w:t>Groepsopdeling binnen RVT waar aan gelijksoortige taken wordt gewerkt</w:t>
            </w:r>
          </w:p>
        </w:tc>
      </w:tr>
      <w:tr w:rsidR="00E85ACD" w14:paraId="4235977B" w14:textId="77777777" w:rsidTr="00F9747E">
        <w:tc>
          <w:tcPr>
            <w:cnfStyle w:val="001000000000" w:firstRow="0" w:lastRow="0" w:firstColumn="1" w:lastColumn="0" w:oddVBand="0" w:evenVBand="0" w:oddHBand="0" w:evenHBand="0" w:firstRowFirstColumn="0" w:firstRowLastColumn="0" w:lastRowFirstColumn="0" w:lastRowLastColumn="0"/>
            <w:tcW w:w="2547" w:type="dxa"/>
          </w:tcPr>
          <w:p w14:paraId="165473D4" w14:textId="77777777" w:rsidR="00E85ACD" w:rsidRPr="008F1F8B" w:rsidRDefault="00E85ACD" w:rsidP="00F9747E">
            <w:pPr>
              <w:rPr>
                <w:rFonts w:ascii="Verdana" w:hAnsi="Verdana"/>
              </w:rPr>
            </w:pPr>
            <w:r w:rsidRPr="008F1F8B">
              <w:rPr>
                <w:rFonts w:ascii="Verdana" w:hAnsi="Verdana"/>
              </w:rPr>
              <w:t>bestelling</w:t>
            </w:r>
          </w:p>
        </w:tc>
        <w:tc>
          <w:tcPr>
            <w:tcW w:w="6504" w:type="dxa"/>
          </w:tcPr>
          <w:p w14:paraId="40EC3EE4" w14:textId="77777777" w:rsidR="00E85ACD" w:rsidRPr="00FE3D85" w:rsidRDefault="00E85ACD" w:rsidP="00F9747E">
            <w:pPr>
              <w:cnfStyle w:val="000000000000" w:firstRow="0" w:lastRow="0" w:firstColumn="0" w:lastColumn="0" w:oddVBand="0" w:evenVBand="0" w:oddHBand="0" w:evenHBand="0" w:firstRowFirstColumn="0" w:firstRowLastColumn="0" w:lastRowFirstColumn="0" w:lastRowLastColumn="0"/>
              <w:rPr>
                <w:rFonts w:ascii="Verdana" w:hAnsi="Verdana"/>
              </w:rPr>
            </w:pPr>
            <w:r w:rsidRPr="00FE3D85">
              <w:rPr>
                <w:rFonts w:ascii="Verdana" w:hAnsi="Verdana"/>
              </w:rPr>
              <w:t xml:space="preserve">Verzoek of opdracht om diensten of goederen te leveren </w:t>
            </w:r>
          </w:p>
        </w:tc>
      </w:tr>
      <w:tr w:rsidR="00E85ACD" w14:paraId="06A4A812" w14:textId="77777777" w:rsidTr="00F9747E">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2547" w:type="dxa"/>
          </w:tcPr>
          <w:p w14:paraId="59252D66" w14:textId="77777777" w:rsidR="00E85ACD" w:rsidRPr="008F1F8B" w:rsidRDefault="00E85ACD" w:rsidP="00F9747E">
            <w:pPr>
              <w:rPr>
                <w:rFonts w:ascii="Verdana" w:hAnsi="Verdana"/>
              </w:rPr>
            </w:pPr>
            <w:r w:rsidRPr="008F1F8B">
              <w:rPr>
                <w:rFonts w:ascii="Verdana" w:hAnsi="Verdana"/>
              </w:rPr>
              <w:t>Bewoners interventie</w:t>
            </w:r>
          </w:p>
        </w:tc>
        <w:tc>
          <w:tcPr>
            <w:tcW w:w="6504" w:type="dxa"/>
          </w:tcPr>
          <w:p w14:paraId="024B9A78" w14:textId="4DD8D83A" w:rsidR="00E85ACD" w:rsidRPr="00FE3D85" w:rsidRDefault="00E85ACD" w:rsidP="00F9747E">
            <w:pPr>
              <w:cnfStyle w:val="000000100000" w:firstRow="0" w:lastRow="0" w:firstColumn="0" w:lastColumn="0" w:oddVBand="0" w:evenVBand="0" w:oddHBand="1" w:evenHBand="0" w:firstRowFirstColumn="0" w:firstRowLastColumn="0" w:lastRowFirstColumn="0" w:lastRowLastColumn="0"/>
              <w:rPr>
                <w:rFonts w:ascii="Verdana" w:hAnsi="Verdana"/>
              </w:rPr>
            </w:pPr>
            <w:r w:rsidRPr="00FE3D85">
              <w:rPr>
                <w:rFonts w:ascii="Verdana" w:hAnsi="Verdana"/>
              </w:rPr>
              <w:t>Een tussenkomst bij het herstel of onderhoud van de RVT technieker voor het privé bezit van de bewoner.</w:t>
            </w:r>
            <w:ins w:id="25" w:author="rik manhaeve" w:date="2018-01-19T18:51:00Z">
              <w:r w:rsidR="00E728E7">
                <w:rPr>
                  <w:rFonts w:ascii="Verdana" w:hAnsi="Verdana"/>
                </w:rPr>
                <w:t>is een belangrijk voordeel voor het RVT, goed gedaan</w:t>
              </w:r>
            </w:ins>
          </w:p>
          <w:p w14:paraId="29719D1A" w14:textId="77777777" w:rsidR="00E85ACD" w:rsidRPr="00FE3D85" w:rsidRDefault="00E85ACD" w:rsidP="00F9747E">
            <w:pPr>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E85ACD" w14:paraId="684B726B" w14:textId="77777777" w:rsidTr="00F9747E">
        <w:tc>
          <w:tcPr>
            <w:cnfStyle w:val="001000000000" w:firstRow="0" w:lastRow="0" w:firstColumn="1" w:lastColumn="0" w:oddVBand="0" w:evenVBand="0" w:oddHBand="0" w:evenHBand="0" w:firstRowFirstColumn="0" w:firstRowLastColumn="0" w:lastRowFirstColumn="0" w:lastRowLastColumn="0"/>
            <w:tcW w:w="2547" w:type="dxa"/>
          </w:tcPr>
          <w:p w14:paraId="75D078CD" w14:textId="77777777" w:rsidR="00E85ACD" w:rsidRDefault="00E85ACD" w:rsidP="00F9747E">
            <w:r w:rsidRPr="00EA71F1">
              <w:rPr>
                <w:rFonts w:ascii="Verdana" w:hAnsi="Verdana"/>
              </w:rPr>
              <w:t>Boekhouding</w:t>
            </w:r>
          </w:p>
        </w:tc>
        <w:tc>
          <w:tcPr>
            <w:tcW w:w="6504" w:type="dxa"/>
          </w:tcPr>
          <w:p w14:paraId="59B74E80" w14:textId="77777777" w:rsidR="00E85ACD" w:rsidRPr="00FE3D85" w:rsidRDefault="00E85ACD" w:rsidP="00F9747E">
            <w:pPr>
              <w:cnfStyle w:val="000000000000" w:firstRow="0" w:lastRow="0" w:firstColumn="0" w:lastColumn="0" w:oddVBand="0" w:evenVBand="0" w:oddHBand="0" w:evenHBand="0" w:firstRowFirstColumn="0" w:firstRowLastColumn="0" w:lastRowFirstColumn="0" w:lastRowLastColumn="0"/>
              <w:rPr>
                <w:rFonts w:ascii="Verdana" w:hAnsi="Verdana"/>
              </w:rPr>
            </w:pPr>
            <w:r w:rsidRPr="00EA71F1">
              <w:rPr>
                <w:rFonts w:ascii="Verdana" w:hAnsi="Verdana"/>
              </w:rPr>
              <w:t>bijhouden van administratie, facturatie</w:t>
            </w:r>
            <w:r>
              <w:rPr>
                <w:rFonts w:ascii="Verdana" w:hAnsi="Verdana"/>
              </w:rPr>
              <w:t xml:space="preserve"> hier enkel indicatief gebruikt</w:t>
            </w:r>
          </w:p>
        </w:tc>
      </w:tr>
      <w:tr w:rsidR="00BF11B2" w14:paraId="4189E39E" w14:textId="77777777" w:rsidTr="00F9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26A74DC" w14:textId="77777777" w:rsidR="00BF11B2" w:rsidRDefault="00BF11B2" w:rsidP="00BF11B2">
            <w:pPr>
              <w:rPr>
                <w:rFonts w:ascii="Verdana" w:hAnsi="Verdana"/>
                <w:b w:val="0"/>
                <w:bCs w:val="0"/>
              </w:rPr>
            </w:pPr>
            <w:r w:rsidRPr="0041757D">
              <w:rPr>
                <w:rFonts w:ascii="Verdana" w:hAnsi="Verdana"/>
              </w:rPr>
              <w:t>Beroep</w:t>
            </w:r>
          </w:p>
          <w:p w14:paraId="73CED710" w14:textId="45608210" w:rsidR="00BF11B2" w:rsidRPr="00EA71F1" w:rsidRDefault="00BF11B2" w:rsidP="00BF11B2">
            <w:pPr>
              <w:rPr>
                <w:rFonts w:ascii="Verdana" w:hAnsi="Verdana"/>
              </w:rPr>
            </w:pPr>
          </w:p>
        </w:tc>
        <w:tc>
          <w:tcPr>
            <w:tcW w:w="6504" w:type="dxa"/>
          </w:tcPr>
          <w:p w14:paraId="611D7121" w14:textId="41BBCAF9" w:rsidR="00BF11B2" w:rsidRPr="004E0939" w:rsidRDefault="00BF11B2" w:rsidP="00BF11B2">
            <w:pPr>
              <w:cnfStyle w:val="000000100000" w:firstRow="0" w:lastRow="0" w:firstColumn="0" w:lastColumn="0" w:oddVBand="0" w:evenVBand="0" w:oddHBand="1" w:evenHBand="0" w:firstRowFirstColumn="0" w:firstRowLastColumn="0" w:lastRowFirstColumn="0" w:lastRowLastColumn="0"/>
              <w:rPr>
                <w:rFonts w:ascii="Verdana" w:hAnsi="Verdana"/>
              </w:rPr>
            </w:pPr>
            <w:r w:rsidRPr="00BF11B2">
              <w:rPr>
                <w:rFonts w:ascii="Verdana" w:hAnsi="Verdana"/>
              </w:rPr>
              <w:t>Is vakkennis waarmee men zijn geld kan verdienen</w:t>
            </w:r>
          </w:p>
        </w:tc>
      </w:tr>
      <w:tr w:rsidR="00BF11B2" w14:paraId="2792CB9E" w14:textId="77777777" w:rsidTr="00F9747E">
        <w:tc>
          <w:tcPr>
            <w:cnfStyle w:val="001000000000" w:firstRow="0" w:lastRow="0" w:firstColumn="1" w:lastColumn="0" w:oddVBand="0" w:evenVBand="0" w:oddHBand="0" w:evenHBand="0" w:firstRowFirstColumn="0" w:firstRowLastColumn="0" w:lastRowFirstColumn="0" w:lastRowLastColumn="0"/>
            <w:tcW w:w="2547" w:type="dxa"/>
          </w:tcPr>
          <w:p w14:paraId="31715E9F" w14:textId="77777777" w:rsidR="00BF11B2" w:rsidRDefault="00BF11B2" w:rsidP="00BF11B2">
            <w:r w:rsidRPr="00EA71F1">
              <w:rPr>
                <w:rFonts w:ascii="Verdana" w:hAnsi="Verdana"/>
              </w:rPr>
              <w:t>Competentie</w:t>
            </w:r>
          </w:p>
        </w:tc>
        <w:tc>
          <w:tcPr>
            <w:tcW w:w="6504" w:type="dxa"/>
          </w:tcPr>
          <w:p w14:paraId="6547B4E1" w14:textId="77777777" w:rsidR="00BF11B2" w:rsidRPr="004E0939" w:rsidRDefault="00BF11B2" w:rsidP="00BF11B2">
            <w:pPr>
              <w:cnfStyle w:val="000000000000" w:firstRow="0" w:lastRow="0" w:firstColumn="0" w:lastColumn="0" w:oddVBand="0" w:evenVBand="0" w:oddHBand="0" w:evenHBand="0" w:firstRowFirstColumn="0" w:firstRowLastColumn="0" w:lastRowFirstColumn="0" w:lastRowLastColumn="0"/>
              <w:rPr>
                <w:rFonts w:ascii="Verdana" w:hAnsi="Verdana"/>
              </w:rPr>
            </w:pPr>
            <w:r w:rsidRPr="004E0939">
              <w:rPr>
                <w:rFonts w:ascii="Verdana" w:hAnsi="Verdana"/>
              </w:rPr>
              <w:t xml:space="preserve">de bevoegdheid en bekwaamheid bezitten voor het handelen of oordelen over een bepaalde zaak </w:t>
            </w:r>
          </w:p>
          <w:p w14:paraId="0AF301A5" w14:textId="77777777" w:rsidR="00BF11B2" w:rsidRPr="00FE3D85" w:rsidRDefault="00BF11B2" w:rsidP="00BF11B2">
            <w:pPr>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BF11B2" w14:paraId="5924CAEF" w14:textId="77777777" w:rsidTr="00F9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9A3A79" w14:textId="77777777" w:rsidR="00BF11B2" w:rsidRDefault="00BF11B2" w:rsidP="00BF11B2">
            <w:r w:rsidRPr="00EA71F1">
              <w:rPr>
                <w:rFonts w:ascii="Verdana" w:hAnsi="Verdana"/>
              </w:rPr>
              <w:t>Gebouwen</w:t>
            </w:r>
          </w:p>
        </w:tc>
        <w:tc>
          <w:tcPr>
            <w:tcW w:w="6504" w:type="dxa"/>
          </w:tcPr>
          <w:p w14:paraId="48C21823" w14:textId="77777777" w:rsidR="00BF11B2" w:rsidRPr="00FE3D85" w:rsidRDefault="00BF11B2" w:rsidP="00BF11B2">
            <w:pPr>
              <w:cnfStyle w:val="000000100000" w:firstRow="0" w:lastRow="0" w:firstColumn="0" w:lastColumn="0" w:oddVBand="0" w:evenVBand="0" w:oddHBand="1" w:evenHBand="0" w:firstRowFirstColumn="0" w:firstRowLastColumn="0" w:lastRowFirstColumn="0" w:lastRowLastColumn="0"/>
              <w:rPr>
                <w:rFonts w:ascii="Verdana" w:hAnsi="Verdana"/>
              </w:rPr>
            </w:pPr>
            <w:r w:rsidRPr="004E0939">
              <w:rPr>
                <w:rFonts w:ascii="Verdana" w:hAnsi="Verdana"/>
              </w:rPr>
              <w:t>onroerend goed die tot RVT behoren</w:t>
            </w:r>
            <w:r>
              <w:rPr>
                <w:rFonts w:ascii="Verdana" w:hAnsi="Verdana"/>
              </w:rPr>
              <w:t xml:space="preserve"> opgedeeld in verdiepen, en ruimten </w:t>
            </w:r>
          </w:p>
        </w:tc>
      </w:tr>
      <w:tr w:rsidR="00BF11B2" w14:paraId="6C82BF50" w14:textId="77777777" w:rsidTr="00F9747E">
        <w:tc>
          <w:tcPr>
            <w:cnfStyle w:val="001000000000" w:firstRow="0" w:lastRow="0" w:firstColumn="1" w:lastColumn="0" w:oddVBand="0" w:evenVBand="0" w:oddHBand="0" w:evenHBand="0" w:firstRowFirstColumn="0" w:firstRowLastColumn="0" w:lastRowFirstColumn="0" w:lastRowLastColumn="0"/>
            <w:tcW w:w="2547" w:type="dxa"/>
          </w:tcPr>
          <w:p w14:paraId="738A12F4" w14:textId="77777777" w:rsidR="00BF11B2" w:rsidRPr="00F60EB3" w:rsidRDefault="00BF11B2" w:rsidP="00BF11B2">
            <w:pPr>
              <w:rPr>
                <w:rFonts w:ascii="Verdana" w:hAnsi="Verdana"/>
                <w:b w:val="0"/>
              </w:rPr>
            </w:pPr>
            <w:r w:rsidRPr="00FE3D85">
              <w:rPr>
                <w:rFonts w:ascii="Verdana" w:hAnsi="Verdana"/>
              </w:rPr>
              <w:t>Herstel melding</w:t>
            </w:r>
          </w:p>
        </w:tc>
        <w:tc>
          <w:tcPr>
            <w:tcW w:w="6504" w:type="dxa"/>
          </w:tcPr>
          <w:p w14:paraId="13061C92" w14:textId="77777777" w:rsidR="00BF11B2" w:rsidRPr="00FE3D85" w:rsidRDefault="00BF11B2" w:rsidP="00BF11B2">
            <w:pPr>
              <w:cnfStyle w:val="000000000000" w:firstRow="0" w:lastRow="0" w:firstColumn="0" w:lastColumn="0" w:oddVBand="0" w:evenVBand="0" w:oddHBand="0" w:evenHBand="0" w:firstRowFirstColumn="0" w:firstRowLastColumn="0" w:lastRowFirstColumn="0" w:lastRowLastColumn="0"/>
              <w:rPr>
                <w:rFonts w:ascii="Verdana" w:hAnsi="Verdana"/>
              </w:rPr>
            </w:pPr>
            <w:r w:rsidRPr="00FE3D85">
              <w:rPr>
                <w:rFonts w:ascii="Verdana" w:hAnsi="Verdana"/>
              </w:rPr>
              <w:t>Aanvraag door een personeelslid in het bezit van een mini tablet om een herstelling of onderhoud binnen het RVT uit te voeren</w:t>
            </w:r>
          </w:p>
        </w:tc>
      </w:tr>
      <w:tr w:rsidR="00BF11B2" w14:paraId="0FA107C9" w14:textId="77777777" w:rsidTr="00F9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FBFB01" w14:textId="77777777" w:rsidR="00BF11B2" w:rsidRDefault="00BF11B2" w:rsidP="00BF11B2">
            <w:pPr>
              <w:rPr>
                <w:rFonts w:ascii="Verdana" w:hAnsi="Verdana"/>
                <w:b w:val="0"/>
                <w:bCs w:val="0"/>
              </w:rPr>
            </w:pPr>
            <w:r>
              <w:rPr>
                <w:rFonts w:ascii="Verdana" w:hAnsi="Verdana"/>
              </w:rPr>
              <w:t>Inkomende factuur</w:t>
            </w:r>
          </w:p>
          <w:p w14:paraId="14D911AF" w14:textId="77777777" w:rsidR="00BF11B2" w:rsidRDefault="00BF11B2" w:rsidP="00BF11B2"/>
        </w:tc>
        <w:tc>
          <w:tcPr>
            <w:tcW w:w="6504" w:type="dxa"/>
          </w:tcPr>
          <w:p w14:paraId="66882284" w14:textId="77777777" w:rsidR="00BF11B2" w:rsidRPr="00FE3D85" w:rsidRDefault="00BF11B2" w:rsidP="00BF11B2">
            <w:pPr>
              <w:cnfStyle w:val="000000100000" w:firstRow="0" w:lastRow="0" w:firstColumn="0" w:lastColumn="0" w:oddVBand="0" w:evenVBand="0" w:oddHBand="1" w:evenHBand="0" w:firstRowFirstColumn="0" w:firstRowLastColumn="0" w:lastRowFirstColumn="0" w:lastRowLastColumn="0"/>
              <w:rPr>
                <w:rFonts w:ascii="Verdana" w:hAnsi="Verdana"/>
              </w:rPr>
            </w:pPr>
            <w:r w:rsidRPr="009B6DF2">
              <w:rPr>
                <w:rFonts w:ascii="Verdana" w:hAnsi="Verdana"/>
              </w:rPr>
              <w:t>factuur die ter betaling aangeboden wordt bij de boekhouding.</w:t>
            </w:r>
            <w:r>
              <w:rPr>
                <w:rFonts w:ascii="Verdana" w:hAnsi="Verdana"/>
              </w:rPr>
              <w:t xml:space="preserve"> Niet uitgewerkt</w:t>
            </w:r>
          </w:p>
        </w:tc>
      </w:tr>
      <w:tr w:rsidR="00BF11B2" w14:paraId="050BDF03" w14:textId="77777777" w:rsidTr="00F9747E">
        <w:tc>
          <w:tcPr>
            <w:cnfStyle w:val="001000000000" w:firstRow="0" w:lastRow="0" w:firstColumn="1" w:lastColumn="0" w:oddVBand="0" w:evenVBand="0" w:oddHBand="0" w:evenHBand="0" w:firstRowFirstColumn="0" w:firstRowLastColumn="0" w:lastRowFirstColumn="0" w:lastRowLastColumn="0"/>
            <w:tcW w:w="2547" w:type="dxa"/>
          </w:tcPr>
          <w:p w14:paraId="2FB457BA" w14:textId="77777777" w:rsidR="00BF11B2" w:rsidRDefault="00BF11B2" w:rsidP="00BF11B2">
            <w:r w:rsidRPr="00EA71F1">
              <w:rPr>
                <w:rFonts w:ascii="Verdana" w:hAnsi="Verdana"/>
              </w:rPr>
              <w:t>Inrichting</w:t>
            </w:r>
          </w:p>
        </w:tc>
        <w:tc>
          <w:tcPr>
            <w:tcW w:w="6504" w:type="dxa"/>
          </w:tcPr>
          <w:p w14:paraId="34964CC5" w14:textId="77777777" w:rsidR="00BF11B2" w:rsidRPr="00FE3D85" w:rsidRDefault="00BF11B2" w:rsidP="00BF11B2">
            <w:pPr>
              <w:cnfStyle w:val="000000000000" w:firstRow="0" w:lastRow="0" w:firstColumn="0" w:lastColumn="0" w:oddVBand="0" w:evenVBand="0" w:oddHBand="0" w:evenHBand="0" w:firstRowFirstColumn="0" w:firstRowLastColumn="0" w:lastRowFirstColumn="0" w:lastRowLastColumn="0"/>
              <w:rPr>
                <w:rFonts w:ascii="Verdana" w:hAnsi="Verdana"/>
              </w:rPr>
            </w:pPr>
            <w:r w:rsidRPr="004E0939">
              <w:rPr>
                <w:rFonts w:ascii="Verdana" w:hAnsi="Verdana"/>
              </w:rPr>
              <w:t>alles wat tot de structuur van het gebouw behoort (deuren, ramen, leidingen vast aan het gebouw)</w:t>
            </w:r>
          </w:p>
        </w:tc>
      </w:tr>
      <w:tr w:rsidR="00BF11B2" w14:paraId="22248DD5" w14:textId="77777777" w:rsidTr="00F9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3772778" w14:textId="77777777" w:rsidR="00BF11B2" w:rsidRDefault="00BF11B2" w:rsidP="00BF11B2">
            <w:pPr>
              <w:rPr>
                <w:rFonts w:ascii="Verdana" w:hAnsi="Verdana"/>
                <w:b w:val="0"/>
                <w:bCs w:val="0"/>
              </w:rPr>
            </w:pPr>
            <w:r w:rsidRPr="00EA71F1">
              <w:rPr>
                <w:rFonts w:ascii="Verdana" w:hAnsi="Verdana"/>
              </w:rPr>
              <w:t>Interventie omschrijving</w:t>
            </w:r>
          </w:p>
          <w:p w14:paraId="7D31F4F7" w14:textId="77777777" w:rsidR="00BF11B2" w:rsidRDefault="00BF11B2" w:rsidP="00BF11B2"/>
        </w:tc>
        <w:tc>
          <w:tcPr>
            <w:tcW w:w="6504" w:type="dxa"/>
          </w:tcPr>
          <w:p w14:paraId="008FA7CA" w14:textId="77777777" w:rsidR="00BF11B2" w:rsidRPr="00FE3D85" w:rsidRDefault="00BF11B2" w:rsidP="00BF11B2">
            <w:pPr>
              <w:cnfStyle w:val="000000100000" w:firstRow="0" w:lastRow="0" w:firstColumn="0" w:lastColumn="0" w:oddVBand="0" w:evenVBand="0" w:oddHBand="1" w:evenHBand="0" w:firstRowFirstColumn="0" w:firstRowLastColumn="0" w:lastRowFirstColumn="0" w:lastRowLastColumn="0"/>
              <w:rPr>
                <w:rFonts w:ascii="Verdana" w:hAnsi="Verdana"/>
              </w:rPr>
            </w:pPr>
            <w:r w:rsidRPr="004E0939">
              <w:rPr>
                <w:rFonts w:ascii="Verdana" w:hAnsi="Verdana"/>
              </w:rPr>
              <w:t>perfecte omschrijving van de tussenkomst</w:t>
            </w:r>
          </w:p>
        </w:tc>
      </w:tr>
      <w:tr w:rsidR="00BF11B2" w14:paraId="4A3110D8" w14:textId="77777777" w:rsidTr="00F9747E">
        <w:tc>
          <w:tcPr>
            <w:cnfStyle w:val="001000000000" w:firstRow="0" w:lastRow="0" w:firstColumn="1" w:lastColumn="0" w:oddVBand="0" w:evenVBand="0" w:oddHBand="0" w:evenHBand="0" w:firstRowFirstColumn="0" w:firstRowLastColumn="0" w:lastRowFirstColumn="0" w:lastRowLastColumn="0"/>
            <w:tcW w:w="2547" w:type="dxa"/>
          </w:tcPr>
          <w:p w14:paraId="6F61E69D" w14:textId="77777777" w:rsidR="00BF11B2" w:rsidRDefault="00BF11B2" w:rsidP="00BF11B2">
            <w:pPr>
              <w:rPr>
                <w:rFonts w:ascii="Verdana" w:hAnsi="Verdana"/>
                <w:b w:val="0"/>
                <w:bCs w:val="0"/>
              </w:rPr>
            </w:pPr>
            <w:r w:rsidRPr="00EA71F1">
              <w:rPr>
                <w:rFonts w:ascii="Verdana" w:hAnsi="Verdana"/>
              </w:rPr>
              <w:t>Inventaris rvt</w:t>
            </w:r>
          </w:p>
          <w:p w14:paraId="19D91042" w14:textId="77777777" w:rsidR="00BF11B2" w:rsidRDefault="00BF11B2" w:rsidP="00BF11B2"/>
        </w:tc>
        <w:tc>
          <w:tcPr>
            <w:tcW w:w="6504" w:type="dxa"/>
          </w:tcPr>
          <w:p w14:paraId="37516F8C" w14:textId="2978053D" w:rsidR="00BF11B2" w:rsidRPr="00FE3D85" w:rsidRDefault="00BF11B2" w:rsidP="00BF11B2">
            <w:pPr>
              <w:cnfStyle w:val="000000000000" w:firstRow="0" w:lastRow="0" w:firstColumn="0" w:lastColumn="0" w:oddVBand="0" w:evenVBand="0" w:oddHBand="0" w:evenHBand="0" w:firstRowFirstColumn="0" w:firstRowLastColumn="0" w:lastRowFirstColumn="0" w:lastRowLastColumn="0"/>
              <w:rPr>
                <w:rFonts w:ascii="Verdana" w:hAnsi="Verdana"/>
              </w:rPr>
            </w:pPr>
            <w:r w:rsidRPr="004E0939">
              <w:rPr>
                <w:rFonts w:ascii="Verdana" w:hAnsi="Verdana"/>
              </w:rPr>
              <w:t>Opschrijven</w:t>
            </w:r>
            <w:r>
              <w:rPr>
                <w:rFonts w:ascii="Verdana" w:hAnsi="Verdana"/>
              </w:rPr>
              <w:t xml:space="preserve"> op schematische manier</w:t>
            </w:r>
            <w:r w:rsidRPr="004E0939">
              <w:rPr>
                <w:rFonts w:ascii="Verdana" w:hAnsi="Verdana"/>
              </w:rPr>
              <w:t xml:space="preserve"> van </w:t>
            </w:r>
            <w:r>
              <w:rPr>
                <w:rFonts w:ascii="Verdana" w:hAnsi="Verdana"/>
              </w:rPr>
              <w:t>het</w:t>
            </w:r>
            <w:r w:rsidRPr="004E0939">
              <w:rPr>
                <w:rFonts w:ascii="Verdana" w:hAnsi="Verdana"/>
              </w:rPr>
              <w:t xml:space="preserve"> </w:t>
            </w:r>
            <w:r>
              <w:rPr>
                <w:rFonts w:ascii="Verdana" w:hAnsi="Verdana"/>
              </w:rPr>
              <w:t>totale bezit van RVT die voor onderhoud en herstel in aanmerking komt</w:t>
            </w:r>
          </w:p>
        </w:tc>
      </w:tr>
      <w:tr w:rsidR="00BF11B2" w14:paraId="2BAE254B" w14:textId="77777777" w:rsidTr="00F9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7601724" w14:textId="77777777" w:rsidR="00BF11B2" w:rsidRDefault="00BF11B2" w:rsidP="00BF11B2">
            <w:pPr>
              <w:rPr>
                <w:rFonts w:ascii="Verdana" w:hAnsi="Verdana"/>
                <w:b w:val="0"/>
                <w:bCs w:val="0"/>
              </w:rPr>
            </w:pPr>
            <w:r w:rsidRPr="00EA71F1">
              <w:rPr>
                <w:rFonts w:ascii="Verdana" w:hAnsi="Verdana"/>
              </w:rPr>
              <w:t>Leverancier</w:t>
            </w:r>
          </w:p>
          <w:p w14:paraId="1C64B6C4" w14:textId="77777777" w:rsidR="00BF11B2" w:rsidRDefault="00BF11B2" w:rsidP="00BF11B2"/>
        </w:tc>
        <w:tc>
          <w:tcPr>
            <w:tcW w:w="6504" w:type="dxa"/>
          </w:tcPr>
          <w:p w14:paraId="5EC44C40" w14:textId="77777777" w:rsidR="00BF11B2" w:rsidRPr="00FE3D85" w:rsidRDefault="00BF11B2" w:rsidP="00BF11B2">
            <w:pPr>
              <w:cnfStyle w:val="000000100000" w:firstRow="0" w:lastRow="0" w:firstColumn="0" w:lastColumn="0" w:oddVBand="0" w:evenVBand="0" w:oddHBand="1" w:evenHBand="0" w:firstRowFirstColumn="0" w:firstRowLastColumn="0" w:lastRowFirstColumn="0" w:lastRowLastColumn="0"/>
              <w:rPr>
                <w:rFonts w:ascii="Verdana" w:hAnsi="Verdana"/>
              </w:rPr>
            </w:pPr>
            <w:r w:rsidRPr="00EA71F1">
              <w:rPr>
                <w:rFonts w:ascii="Verdana" w:hAnsi="Verdana"/>
              </w:rPr>
              <w:t>die zorgt voor toeleveren van goederen of diensten</w:t>
            </w:r>
          </w:p>
        </w:tc>
      </w:tr>
      <w:tr w:rsidR="00BF11B2" w14:paraId="17D4D7A9" w14:textId="77777777" w:rsidTr="00F9747E">
        <w:tc>
          <w:tcPr>
            <w:cnfStyle w:val="001000000000" w:firstRow="0" w:lastRow="0" w:firstColumn="1" w:lastColumn="0" w:oddVBand="0" w:evenVBand="0" w:oddHBand="0" w:evenHBand="0" w:firstRowFirstColumn="0" w:firstRowLastColumn="0" w:lastRowFirstColumn="0" w:lastRowLastColumn="0"/>
            <w:tcW w:w="2547" w:type="dxa"/>
          </w:tcPr>
          <w:p w14:paraId="0400FBBD" w14:textId="72ECFE38" w:rsidR="00BF11B2" w:rsidRDefault="00BF11B2" w:rsidP="00BF11B2">
            <w:pPr>
              <w:rPr>
                <w:rFonts w:ascii="Verdana" w:hAnsi="Verdana"/>
                <w:b w:val="0"/>
                <w:bCs w:val="0"/>
              </w:rPr>
            </w:pPr>
            <w:r w:rsidRPr="00EA71F1">
              <w:rPr>
                <w:rFonts w:ascii="Verdana" w:hAnsi="Verdana"/>
              </w:rPr>
              <w:t>Manager</w:t>
            </w:r>
            <w:r w:rsidRPr="00FE3D85">
              <w:rPr>
                <w:rFonts w:ascii="Verdana" w:hAnsi="Verdana"/>
              </w:rPr>
              <w:t xml:space="preserve"> </w:t>
            </w:r>
            <w:r w:rsidR="00690DB1">
              <w:rPr>
                <w:rFonts w:ascii="Verdana" w:hAnsi="Verdana"/>
              </w:rPr>
              <w:t>(</w:t>
            </w:r>
            <w:r w:rsidRPr="00FE3D85">
              <w:rPr>
                <w:rFonts w:ascii="Verdana" w:hAnsi="Verdana"/>
              </w:rPr>
              <w:t>techniek</w:t>
            </w:r>
            <w:r w:rsidR="00690DB1">
              <w:rPr>
                <w:rFonts w:ascii="Verdana" w:hAnsi="Verdana"/>
              </w:rPr>
              <w:t>)</w:t>
            </w:r>
          </w:p>
          <w:p w14:paraId="34C641F3" w14:textId="77777777" w:rsidR="00BF11B2" w:rsidRPr="00FE3D85" w:rsidRDefault="00BF11B2" w:rsidP="00BF11B2">
            <w:pPr>
              <w:rPr>
                <w:rFonts w:ascii="Verdana" w:hAnsi="Verdana"/>
              </w:rPr>
            </w:pPr>
          </w:p>
        </w:tc>
        <w:tc>
          <w:tcPr>
            <w:tcW w:w="6504" w:type="dxa"/>
          </w:tcPr>
          <w:p w14:paraId="34DCDB46" w14:textId="77777777" w:rsidR="00BF11B2" w:rsidRPr="00FE3D85" w:rsidRDefault="00BF11B2" w:rsidP="00BF11B2">
            <w:pPr>
              <w:cnfStyle w:val="000000000000" w:firstRow="0" w:lastRow="0" w:firstColumn="0" w:lastColumn="0" w:oddVBand="0" w:evenVBand="0" w:oddHBand="0" w:evenHBand="0" w:firstRowFirstColumn="0" w:firstRowLastColumn="0" w:lastRowFirstColumn="0" w:lastRowLastColumn="0"/>
              <w:rPr>
                <w:rFonts w:ascii="Verdana" w:hAnsi="Verdana"/>
              </w:rPr>
            </w:pPr>
            <w:r w:rsidRPr="004E0939">
              <w:rPr>
                <w:rFonts w:ascii="Verdana" w:hAnsi="Verdana"/>
              </w:rPr>
              <w:t>verantwoordelijke voor de technische afdeling</w:t>
            </w:r>
          </w:p>
        </w:tc>
      </w:tr>
      <w:tr w:rsidR="00BF11B2" w14:paraId="14660314" w14:textId="77777777" w:rsidTr="00F9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B622FF5" w14:textId="77777777" w:rsidR="00BF11B2" w:rsidRDefault="00BF11B2" w:rsidP="00BF11B2">
            <w:pPr>
              <w:rPr>
                <w:rFonts w:ascii="Verdana" w:hAnsi="Verdana"/>
                <w:b w:val="0"/>
                <w:bCs w:val="0"/>
              </w:rPr>
            </w:pPr>
            <w:r w:rsidRPr="00EA71F1">
              <w:rPr>
                <w:rFonts w:ascii="Verdana" w:hAnsi="Verdana"/>
              </w:rPr>
              <w:t>Meubilair</w:t>
            </w:r>
          </w:p>
          <w:p w14:paraId="60D6A15E" w14:textId="77777777" w:rsidR="00BF11B2" w:rsidRPr="00FE3D85" w:rsidRDefault="00BF11B2" w:rsidP="00BF11B2">
            <w:pPr>
              <w:rPr>
                <w:rFonts w:ascii="Verdana" w:hAnsi="Verdana"/>
              </w:rPr>
            </w:pPr>
          </w:p>
        </w:tc>
        <w:tc>
          <w:tcPr>
            <w:tcW w:w="6504" w:type="dxa"/>
          </w:tcPr>
          <w:p w14:paraId="24F98B69" w14:textId="77777777" w:rsidR="00BF11B2" w:rsidRPr="00FE3D85" w:rsidRDefault="00BF11B2" w:rsidP="00BF11B2">
            <w:pPr>
              <w:cnfStyle w:val="000000100000" w:firstRow="0" w:lastRow="0" w:firstColumn="0" w:lastColumn="0" w:oddVBand="0" w:evenVBand="0" w:oddHBand="1" w:evenHBand="0" w:firstRowFirstColumn="0" w:firstRowLastColumn="0" w:lastRowFirstColumn="0" w:lastRowLastColumn="0"/>
              <w:rPr>
                <w:rFonts w:ascii="Verdana" w:hAnsi="Verdana"/>
              </w:rPr>
            </w:pPr>
            <w:r w:rsidRPr="004E0939">
              <w:rPr>
                <w:rFonts w:ascii="Verdana" w:hAnsi="Verdana"/>
              </w:rPr>
              <w:t>meubels eigendom van RVT, bestemd voor de inrichting van RVT</w:t>
            </w:r>
          </w:p>
        </w:tc>
      </w:tr>
      <w:tr w:rsidR="00BF11B2" w14:paraId="6773C33D" w14:textId="77777777" w:rsidTr="00F9747E">
        <w:tc>
          <w:tcPr>
            <w:cnfStyle w:val="001000000000" w:firstRow="0" w:lastRow="0" w:firstColumn="1" w:lastColumn="0" w:oddVBand="0" w:evenVBand="0" w:oddHBand="0" w:evenHBand="0" w:firstRowFirstColumn="0" w:firstRowLastColumn="0" w:lastRowFirstColumn="0" w:lastRowLastColumn="0"/>
            <w:tcW w:w="2547" w:type="dxa"/>
          </w:tcPr>
          <w:p w14:paraId="2890D821" w14:textId="77777777" w:rsidR="00BF11B2" w:rsidRDefault="00BF11B2" w:rsidP="00BF11B2">
            <w:pPr>
              <w:rPr>
                <w:rFonts w:ascii="Verdana" w:hAnsi="Verdana"/>
                <w:b w:val="0"/>
                <w:bCs w:val="0"/>
              </w:rPr>
            </w:pPr>
            <w:r w:rsidRPr="00EA71F1">
              <w:rPr>
                <w:rFonts w:ascii="Verdana" w:hAnsi="Verdana"/>
              </w:rPr>
              <w:t>Offerte</w:t>
            </w:r>
          </w:p>
          <w:p w14:paraId="57C036DD" w14:textId="77777777" w:rsidR="00BF11B2" w:rsidRDefault="00BF11B2" w:rsidP="00BF11B2"/>
        </w:tc>
        <w:tc>
          <w:tcPr>
            <w:tcW w:w="6504" w:type="dxa"/>
          </w:tcPr>
          <w:p w14:paraId="0405A411" w14:textId="77777777" w:rsidR="00BF11B2" w:rsidRPr="00FE3D85" w:rsidRDefault="00BF11B2" w:rsidP="00BF11B2">
            <w:pPr>
              <w:cnfStyle w:val="000000000000" w:firstRow="0" w:lastRow="0" w:firstColumn="0" w:lastColumn="0" w:oddVBand="0" w:evenVBand="0" w:oddHBand="0" w:evenHBand="0" w:firstRowFirstColumn="0" w:firstRowLastColumn="0" w:lastRowFirstColumn="0" w:lastRowLastColumn="0"/>
              <w:rPr>
                <w:rFonts w:ascii="Verdana" w:hAnsi="Verdana"/>
              </w:rPr>
            </w:pPr>
            <w:r w:rsidRPr="004E0939">
              <w:rPr>
                <w:rFonts w:ascii="Verdana" w:hAnsi="Verdana"/>
              </w:rPr>
              <w:t>aanbieding van goederen of diensten tegen een vaste prijs</w:t>
            </w:r>
          </w:p>
        </w:tc>
      </w:tr>
      <w:tr w:rsidR="00BF11B2" w14:paraId="74D40D3A" w14:textId="77777777" w:rsidTr="00F9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F15FBA9" w14:textId="77777777" w:rsidR="00BF11B2" w:rsidRDefault="00BF11B2" w:rsidP="00BF11B2">
            <w:pPr>
              <w:rPr>
                <w:rFonts w:ascii="Verdana" w:hAnsi="Verdana"/>
                <w:b w:val="0"/>
                <w:bCs w:val="0"/>
              </w:rPr>
            </w:pPr>
            <w:r w:rsidRPr="00EA71F1">
              <w:rPr>
                <w:rFonts w:ascii="Verdana" w:hAnsi="Verdana"/>
              </w:rPr>
              <w:t>Personeel</w:t>
            </w:r>
          </w:p>
          <w:p w14:paraId="69646FF0" w14:textId="77777777" w:rsidR="00BF11B2" w:rsidRDefault="00BF11B2" w:rsidP="00BF11B2"/>
        </w:tc>
        <w:tc>
          <w:tcPr>
            <w:tcW w:w="6504" w:type="dxa"/>
          </w:tcPr>
          <w:p w14:paraId="4D273975" w14:textId="70DF9EB7" w:rsidR="00BF11B2" w:rsidRPr="00FE3D85" w:rsidRDefault="00BF11B2" w:rsidP="00BF11B2">
            <w:pPr>
              <w:cnfStyle w:val="000000100000" w:firstRow="0" w:lastRow="0" w:firstColumn="0" w:lastColumn="0" w:oddVBand="0" w:evenVBand="0" w:oddHBand="1" w:evenHBand="0" w:firstRowFirstColumn="0" w:firstRowLastColumn="0" w:lastRowFirstColumn="0" w:lastRowLastColumn="0"/>
              <w:rPr>
                <w:rFonts w:ascii="Verdana" w:hAnsi="Verdana"/>
              </w:rPr>
            </w:pPr>
            <w:r w:rsidRPr="004E0939">
              <w:rPr>
                <w:rFonts w:ascii="Verdana" w:hAnsi="Verdana"/>
              </w:rPr>
              <w:t>alle werknemers in dienst van RVT</w:t>
            </w:r>
            <w:ins w:id="26" w:author="rik manhaeve" w:date="2018-01-19T18:49:00Z">
              <w:r w:rsidR="00E728E7">
                <w:rPr>
                  <w:rFonts w:ascii="Verdana" w:hAnsi="Verdana"/>
                </w:rPr>
                <w:t>hierdoor</w:t>
              </w:r>
            </w:ins>
            <w:ins w:id="27" w:author="rik manhaeve" w:date="2018-01-19T18:50:00Z">
              <w:r w:rsidR="00E728E7">
                <w:rPr>
                  <w:rFonts w:ascii="Verdana" w:hAnsi="Verdana"/>
                </w:rPr>
                <w:t xml:space="preserve"> zitten er heel wat buiten scope (administratie, keuken…)</w:t>
              </w:r>
            </w:ins>
          </w:p>
        </w:tc>
      </w:tr>
      <w:tr w:rsidR="00BF11B2" w14:paraId="1D549C9F" w14:textId="77777777" w:rsidTr="00F9747E">
        <w:tc>
          <w:tcPr>
            <w:cnfStyle w:val="001000000000" w:firstRow="0" w:lastRow="0" w:firstColumn="1" w:lastColumn="0" w:oddVBand="0" w:evenVBand="0" w:oddHBand="0" w:evenHBand="0" w:firstRowFirstColumn="0" w:firstRowLastColumn="0" w:lastRowFirstColumn="0" w:lastRowLastColumn="0"/>
            <w:tcW w:w="2547" w:type="dxa"/>
          </w:tcPr>
          <w:p w14:paraId="060C4E1A" w14:textId="77777777" w:rsidR="00BF11B2" w:rsidRDefault="00BF11B2" w:rsidP="00BF11B2">
            <w:pPr>
              <w:rPr>
                <w:rFonts w:ascii="Verdana" w:hAnsi="Verdana"/>
                <w:b w:val="0"/>
                <w:bCs w:val="0"/>
              </w:rPr>
            </w:pPr>
            <w:r w:rsidRPr="00EA71F1">
              <w:rPr>
                <w:rFonts w:ascii="Verdana" w:hAnsi="Verdana"/>
              </w:rPr>
              <w:t>Specialisatie</w:t>
            </w:r>
          </w:p>
          <w:p w14:paraId="211D01CE" w14:textId="77777777" w:rsidR="00BF11B2" w:rsidRDefault="00BF11B2" w:rsidP="00BF11B2"/>
        </w:tc>
        <w:tc>
          <w:tcPr>
            <w:tcW w:w="6504" w:type="dxa"/>
          </w:tcPr>
          <w:p w14:paraId="70DB04D0" w14:textId="77777777" w:rsidR="00BF11B2" w:rsidRPr="00FE3D85" w:rsidRDefault="00BF11B2" w:rsidP="00BF11B2">
            <w:pPr>
              <w:cnfStyle w:val="000000000000" w:firstRow="0" w:lastRow="0" w:firstColumn="0" w:lastColumn="0" w:oddVBand="0" w:evenVBand="0" w:oddHBand="0" w:evenHBand="0" w:firstRowFirstColumn="0" w:firstRowLastColumn="0" w:lastRowFirstColumn="0" w:lastRowLastColumn="0"/>
              <w:rPr>
                <w:rFonts w:ascii="Verdana" w:hAnsi="Verdana"/>
              </w:rPr>
            </w:pPr>
            <w:r w:rsidRPr="004E0939">
              <w:rPr>
                <w:rFonts w:ascii="Verdana" w:hAnsi="Verdana"/>
              </w:rPr>
              <w:t>vakgebied waarin men zich bekwaamd heeft.</w:t>
            </w:r>
          </w:p>
        </w:tc>
      </w:tr>
      <w:tr w:rsidR="00BF11B2" w14:paraId="4F14F7E0" w14:textId="77777777" w:rsidTr="00F9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E246233" w14:textId="2101AA43" w:rsidR="00BF11B2" w:rsidRPr="00EA71F1" w:rsidRDefault="00BF11B2" w:rsidP="00BF11B2">
            <w:pPr>
              <w:rPr>
                <w:rFonts w:ascii="Verdana" w:hAnsi="Verdana"/>
              </w:rPr>
            </w:pPr>
            <w:r w:rsidRPr="0041757D">
              <w:rPr>
                <w:rFonts w:ascii="Verdana" w:hAnsi="Verdana"/>
              </w:rPr>
              <w:t>Technische voorraad</w:t>
            </w:r>
          </w:p>
        </w:tc>
        <w:tc>
          <w:tcPr>
            <w:tcW w:w="6504" w:type="dxa"/>
          </w:tcPr>
          <w:p w14:paraId="199B80F3" w14:textId="77777777" w:rsidR="00BF11B2" w:rsidRPr="00BF11B2" w:rsidRDefault="00BF11B2" w:rsidP="00BF11B2">
            <w:pPr>
              <w:cnfStyle w:val="000000100000" w:firstRow="0" w:lastRow="0" w:firstColumn="0" w:lastColumn="0" w:oddVBand="0" w:evenVBand="0" w:oddHBand="1" w:evenHBand="0" w:firstRowFirstColumn="0" w:firstRowLastColumn="0" w:lastRowFirstColumn="0" w:lastRowLastColumn="0"/>
              <w:rPr>
                <w:rFonts w:ascii="Verdana" w:hAnsi="Verdana"/>
              </w:rPr>
            </w:pPr>
            <w:r w:rsidRPr="00BF11B2">
              <w:rPr>
                <w:rFonts w:ascii="Verdana" w:hAnsi="Verdana"/>
              </w:rPr>
              <w:t>Voorraad uit het magazijn die voor de technische afdeling is bestemd</w:t>
            </w:r>
          </w:p>
          <w:p w14:paraId="64D80A6E" w14:textId="77777777" w:rsidR="00BF11B2" w:rsidRPr="004E0939" w:rsidRDefault="00BF11B2" w:rsidP="00BF11B2">
            <w:pPr>
              <w:cnfStyle w:val="000000100000" w:firstRow="0" w:lastRow="0" w:firstColumn="0" w:lastColumn="0" w:oddVBand="0" w:evenVBand="0" w:oddHBand="1" w:evenHBand="0" w:firstRowFirstColumn="0" w:firstRowLastColumn="0" w:lastRowFirstColumn="0" w:lastRowLastColumn="0"/>
              <w:rPr>
                <w:rFonts w:ascii="Verdana" w:hAnsi="Verdana"/>
              </w:rPr>
            </w:pPr>
          </w:p>
        </w:tc>
      </w:tr>
      <w:tr w:rsidR="00BF11B2" w14:paraId="47F2BBCD" w14:textId="77777777" w:rsidTr="00F9747E">
        <w:tc>
          <w:tcPr>
            <w:cnfStyle w:val="001000000000" w:firstRow="0" w:lastRow="0" w:firstColumn="1" w:lastColumn="0" w:oddVBand="0" w:evenVBand="0" w:oddHBand="0" w:evenHBand="0" w:firstRowFirstColumn="0" w:firstRowLastColumn="0" w:lastRowFirstColumn="0" w:lastRowLastColumn="0"/>
            <w:tcW w:w="2547" w:type="dxa"/>
          </w:tcPr>
          <w:p w14:paraId="52093961" w14:textId="77777777" w:rsidR="00BF11B2" w:rsidRDefault="00BF11B2" w:rsidP="00BF11B2">
            <w:r w:rsidRPr="00EA71F1">
              <w:rPr>
                <w:rFonts w:ascii="Verdana" w:hAnsi="Verdana"/>
              </w:rPr>
              <w:t>Technieker</w:t>
            </w:r>
          </w:p>
        </w:tc>
        <w:tc>
          <w:tcPr>
            <w:tcW w:w="6504" w:type="dxa"/>
          </w:tcPr>
          <w:p w14:paraId="2DF74486" w14:textId="77777777" w:rsidR="00BF11B2" w:rsidRDefault="00BF11B2" w:rsidP="00BF11B2">
            <w:pPr>
              <w:cnfStyle w:val="000000000000" w:firstRow="0" w:lastRow="0" w:firstColumn="0" w:lastColumn="0" w:oddVBand="0" w:evenVBand="0" w:oddHBand="0" w:evenHBand="0" w:firstRowFirstColumn="0" w:firstRowLastColumn="0" w:lastRowFirstColumn="0" w:lastRowLastColumn="0"/>
              <w:rPr>
                <w:rFonts w:ascii="Verdana" w:hAnsi="Verdana"/>
              </w:rPr>
            </w:pPr>
            <w:r w:rsidRPr="004E0939">
              <w:rPr>
                <w:rFonts w:ascii="Verdana" w:hAnsi="Verdana"/>
              </w:rPr>
              <w:t>persoon die door studie of ervaring zich bekwaamd heeft in het uitvoeren van een bepaalde techniek.</w:t>
            </w:r>
          </w:p>
          <w:p w14:paraId="46EB323A" w14:textId="1134B458" w:rsidR="00BF11B2" w:rsidRPr="00FE3D85" w:rsidRDefault="00BF11B2" w:rsidP="00BF11B2">
            <w:pPr>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BF11B2" w14:paraId="4FB125DE" w14:textId="77777777" w:rsidTr="00F9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61B946B" w14:textId="77777777" w:rsidR="00BF11B2" w:rsidRDefault="00BF11B2" w:rsidP="00BF11B2">
            <w:pPr>
              <w:rPr>
                <w:rFonts w:ascii="Verdana" w:hAnsi="Verdana"/>
                <w:b w:val="0"/>
                <w:bCs w:val="0"/>
              </w:rPr>
            </w:pPr>
            <w:r w:rsidRPr="00EA71F1">
              <w:rPr>
                <w:rFonts w:ascii="Verdana" w:hAnsi="Verdana"/>
              </w:rPr>
              <w:t>Toestellen</w:t>
            </w:r>
          </w:p>
          <w:p w14:paraId="2B19AAC2" w14:textId="77777777" w:rsidR="00BF11B2" w:rsidRDefault="00BF11B2" w:rsidP="00BF11B2"/>
        </w:tc>
        <w:tc>
          <w:tcPr>
            <w:tcW w:w="6504" w:type="dxa"/>
          </w:tcPr>
          <w:p w14:paraId="12B89ECF" w14:textId="77777777" w:rsidR="00BF11B2" w:rsidRPr="00FE3D85" w:rsidRDefault="00BF11B2" w:rsidP="00BF11B2">
            <w:pPr>
              <w:cnfStyle w:val="000000100000" w:firstRow="0" w:lastRow="0" w:firstColumn="0" w:lastColumn="0" w:oddVBand="0" w:evenVBand="0" w:oddHBand="1" w:evenHBand="0" w:firstRowFirstColumn="0" w:firstRowLastColumn="0" w:lastRowFirstColumn="0" w:lastRowLastColumn="0"/>
              <w:rPr>
                <w:rFonts w:ascii="Verdana" w:hAnsi="Verdana"/>
              </w:rPr>
            </w:pPr>
            <w:r w:rsidRPr="004E0939">
              <w:rPr>
                <w:rFonts w:ascii="Verdana" w:hAnsi="Verdana"/>
              </w:rPr>
              <w:t>alles wat binnen het RVT gebruikt wordt van toestel</w:t>
            </w:r>
          </w:p>
        </w:tc>
      </w:tr>
      <w:tr w:rsidR="00BF11B2" w14:paraId="53B6B85C" w14:textId="77777777" w:rsidTr="00F9747E">
        <w:tc>
          <w:tcPr>
            <w:cnfStyle w:val="001000000000" w:firstRow="0" w:lastRow="0" w:firstColumn="1" w:lastColumn="0" w:oddVBand="0" w:evenVBand="0" w:oddHBand="0" w:evenHBand="0" w:firstRowFirstColumn="0" w:firstRowLastColumn="0" w:lastRowFirstColumn="0" w:lastRowLastColumn="0"/>
            <w:tcW w:w="2547" w:type="dxa"/>
          </w:tcPr>
          <w:p w14:paraId="5A06981A" w14:textId="77777777" w:rsidR="00BF11B2" w:rsidRDefault="00BF11B2" w:rsidP="00BF11B2">
            <w:r>
              <w:rPr>
                <w:rFonts w:ascii="Verdana" w:hAnsi="Verdana"/>
              </w:rPr>
              <w:t>Uitgaande factuur</w:t>
            </w:r>
          </w:p>
        </w:tc>
        <w:tc>
          <w:tcPr>
            <w:tcW w:w="6504" w:type="dxa"/>
          </w:tcPr>
          <w:p w14:paraId="4A061136" w14:textId="77777777" w:rsidR="00BF11B2" w:rsidRDefault="00BF11B2" w:rsidP="00BF11B2">
            <w:pPr>
              <w:cnfStyle w:val="000000000000" w:firstRow="0" w:lastRow="0" w:firstColumn="0" w:lastColumn="0" w:oddVBand="0" w:evenVBand="0" w:oddHBand="0" w:evenHBand="0" w:firstRowFirstColumn="0" w:firstRowLastColumn="0" w:lastRowFirstColumn="0" w:lastRowLastColumn="0"/>
              <w:rPr>
                <w:rFonts w:ascii="Verdana" w:hAnsi="Verdana"/>
              </w:rPr>
            </w:pPr>
            <w:r w:rsidRPr="009B6DF2">
              <w:rPr>
                <w:rFonts w:ascii="Verdana" w:hAnsi="Verdana"/>
              </w:rPr>
              <w:t xml:space="preserve">factuur </w:t>
            </w:r>
            <w:r>
              <w:rPr>
                <w:rFonts w:ascii="Verdana" w:hAnsi="Verdana"/>
              </w:rPr>
              <w:t xml:space="preserve">die </w:t>
            </w:r>
            <w:r w:rsidRPr="009B6DF2">
              <w:rPr>
                <w:rFonts w:ascii="Verdana" w:hAnsi="Verdana"/>
              </w:rPr>
              <w:t>opgemaakt</w:t>
            </w:r>
            <w:r>
              <w:rPr>
                <w:rFonts w:ascii="Verdana" w:hAnsi="Verdana"/>
              </w:rPr>
              <w:t xml:space="preserve"> wordt </w:t>
            </w:r>
            <w:r w:rsidRPr="009B6DF2">
              <w:rPr>
                <w:rFonts w:ascii="Verdana" w:hAnsi="Verdana"/>
              </w:rPr>
              <w:t>om ontvangen te worden door de boekhouding.</w:t>
            </w:r>
            <w:r>
              <w:rPr>
                <w:rFonts w:ascii="Verdana" w:hAnsi="Verdana"/>
              </w:rPr>
              <w:t xml:space="preserve"> Niet uitgewerkt</w:t>
            </w:r>
          </w:p>
          <w:p w14:paraId="65CF1071" w14:textId="77777777" w:rsidR="00BF11B2" w:rsidRPr="00FE3D85" w:rsidRDefault="00BF11B2" w:rsidP="00BF11B2">
            <w:pPr>
              <w:cnfStyle w:val="000000000000" w:firstRow="0" w:lastRow="0" w:firstColumn="0" w:lastColumn="0" w:oddVBand="0" w:evenVBand="0" w:oddHBand="0" w:evenHBand="0" w:firstRowFirstColumn="0" w:firstRowLastColumn="0" w:lastRowFirstColumn="0" w:lastRowLastColumn="0"/>
              <w:rPr>
                <w:rFonts w:ascii="Verdana" w:hAnsi="Verdana"/>
              </w:rPr>
            </w:pPr>
          </w:p>
        </w:tc>
      </w:tr>
      <w:tr w:rsidR="00BF11B2" w14:paraId="3D4FED37" w14:textId="77777777" w:rsidTr="00F9747E">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547" w:type="dxa"/>
          </w:tcPr>
          <w:p w14:paraId="23CB7E2F" w14:textId="77777777" w:rsidR="00BF11B2" w:rsidRDefault="00BF11B2" w:rsidP="00BF11B2">
            <w:r w:rsidRPr="00EA71F1">
              <w:rPr>
                <w:rFonts w:ascii="Verdana" w:hAnsi="Verdana"/>
              </w:rPr>
              <w:t>Urgentie</w:t>
            </w:r>
          </w:p>
        </w:tc>
        <w:tc>
          <w:tcPr>
            <w:tcW w:w="6504" w:type="dxa"/>
          </w:tcPr>
          <w:p w14:paraId="50B4A5F8" w14:textId="77777777" w:rsidR="00BF11B2" w:rsidRPr="00FE3D85" w:rsidRDefault="00BF11B2" w:rsidP="00BF11B2">
            <w:pPr>
              <w:cnfStyle w:val="000000100000" w:firstRow="0" w:lastRow="0" w:firstColumn="0" w:lastColumn="0" w:oddVBand="0" w:evenVBand="0" w:oddHBand="1" w:evenHBand="0" w:firstRowFirstColumn="0" w:firstRowLastColumn="0" w:lastRowFirstColumn="0" w:lastRowLastColumn="0"/>
              <w:rPr>
                <w:rFonts w:ascii="Verdana" w:hAnsi="Verdana"/>
              </w:rPr>
            </w:pPr>
            <w:r w:rsidRPr="004E0939">
              <w:rPr>
                <w:rFonts w:ascii="Verdana" w:hAnsi="Verdana"/>
              </w:rPr>
              <w:t xml:space="preserve">de hoogdringendheid van tussenkomen  </w:t>
            </w:r>
          </w:p>
        </w:tc>
      </w:tr>
      <w:tr w:rsidR="00BF11B2" w14:paraId="41607762" w14:textId="77777777" w:rsidTr="00F9747E">
        <w:trPr>
          <w:trHeight w:val="500"/>
        </w:trPr>
        <w:tc>
          <w:tcPr>
            <w:cnfStyle w:val="001000000000" w:firstRow="0" w:lastRow="0" w:firstColumn="1" w:lastColumn="0" w:oddVBand="0" w:evenVBand="0" w:oddHBand="0" w:evenHBand="0" w:firstRowFirstColumn="0" w:firstRowLastColumn="0" w:lastRowFirstColumn="0" w:lastRowLastColumn="0"/>
            <w:tcW w:w="2547" w:type="dxa"/>
          </w:tcPr>
          <w:p w14:paraId="3E4C33D1" w14:textId="77777777" w:rsidR="00BF11B2" w:rsidRDefault="00BF11B2" w:rsidP="00BF11B2">
            <w:r w:rsidRPr="00EA71F1">
              <w:rPr>
                <w:rFonts w:ascii="Verdana" w:hAnsi="Verdana"/>
              </w:rPr>
              <w:t>Verzorgers</w:t>
            </w:r>
          </w:p>
        </w:tc>
        <w:tc>
          <w:tcPr>
            <w:tcW w:w="6504" w:type="dxa"/>
          </w:tcPr>
          <w:p w14:paraId="0C6CB4CB" w14:textId="77777777" w:rsidR="00BF11B2" w:rsidRPr="00FE3D85" w:rsidRDefault="00BF11B2" w:rsidP="00BF11B2">
            <w:pPr>
              <w:cnfStyle w:val="000000000000" w:firstRow="0" w:lastRow="0" w:firstColumn="0" w:lastColumn="0" w:oddVBand="0" w:evenVBand="0" w:oddHBand="0" w:evenHBand="0" w:firstRowFirstColumn="0" w:firstRowLastColumn="0" w:lastRowFirstColumn="0" w:lastRowLastColumn="0"/>
              <w:rPr>
                <w:rFonts w:ascii="Verdana" w:hAnsi="Verdana"/>
              </w:rPr>
            </w:pPr>
            <w:r w:rsidRPr="004E0939">
              <w:rPr>
                <w:rFonts w:ascii="Verdana" w:hAnsi="Verdana"/>
              </w:rPr>
              <w:t>persoon die instaat voor de zorg van de bewoners</w:t>
            </w:r>
          </w:p>
        </w:tc>
      </w:tr>
      <w:tr w:rsidR="00BF11B2" w14:paraId="4E75D3AD" w14:textId="77777777" w:rsidTr="00F9747E">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2547" w:type="dxa"/>
          </w:tcPr>
          <w:p w14:paraId="2CD0C7D0" w14:textId="77777777" w:rsidR="00BF11B2" w:rsidRDefault="00BF11B2" w:rsidP="00BF11B2">
            <w:r w:rsidRPr="00EA71F1">
              <w:rPr>
                <w:rFonts w:ascii="Verdana" w:hAnsi="Verdana"/>
              </w:rPr>
              <w:t>Voorraad beheer</w:t>
            </w:r>
          </w:p>
        </w:tc>
        <w:tc>
          <w:tcPr>
            <w:tcW w:w="6504" w:type="dxa"/>
          </w:tcPr>
          <w:p w14:paraId="608E4EE7" w14:textId="77777777" w:rsidR="00BF11B2" w:rsidRPr="00FE3D85" w:rsidRDefault="00BF11B2" w:rsidP="00BF11B2">
            <w:pPr>
              <w:cnfStyle w:val="000000100000" w:firstRow="0" w:lastRow="0" w:firstColumn="0" w:lastColumn="0" w:oddVBand="0" w:evenVBand="0" w:oddHBand="1" w:evenHBand="0" w:firstRowFirstColumn="0" w:firstRowLastColumn="0" w:lastRowFirstColumn="0" w:lastRowLastColumn="0"/>
              <w:rPr>
                <w:rFonts w:ascii="Verdana" w:hAnsi="Verdana"/>
              </w:rPr>
            </w:pPr>
            <w:r w:rsidRPr="004E0939">
              <w:rPr>
                <w:rFonts w:ascii="Verdana" w:hAnsi="Verdana"/>
              </w:rPr>
              <w:t>verantwoord bijhouden van voorraad</w:t>
            </w:r>
          </w:p>
        </w:tc>
      </w:tr>
      <w:tr w:rsidR="00BF11B2" w14:paraId="1AAC9069" w14:textId="77777777" w:rsidTr="00F9747E">
        <w:tc>
          <w:tcPr>
            <w:cnfStyle w:val="001000000000" w:firstRow="0" w:lastRow="0" w:firstColumn="1" w:lastColumn="0" w:oddVBand="0" w:evenVBand="0" w:oddHBand="0" w:evenHBand="0" w:firstRowFirstColumn="0" w:firstRowLastColumn="0" w:lastRowFirstColumn="0" w:lastRowLastColumn="0"/>
            <w:tcW w:w="2547" w:type="dxa"/>
          </w:tcPr>
          <w:p w14:paraId="194672EF" w14:textId="77777777" w:rsidR="00BF11B2" w:rsidRPr="00F60EB3" w:rsidRDefault="00BF11B2" w:rsidP="00BF11B2">
            <w:pPr>
              <w:rPr>
                <w:rFonts w:ascii="Verdana" w:hAnsi="Verdana"/>
                <w:b w:val="0"/>
              </w:rPr>
            </w:pPr>
            <w:r w:rsidRPr="008F1F8B">
              <w:rPr>
                <w:rFonts w:ascii="Verdana" w:hAnsi="Verdana"/>
              </w:rPr>
              <w:t>Werk bon</w:t>
            </w:r>
          </w:p>
        </w:tc>
        <w:tc>
          <w:tcPr>
            <w:tcW w:w="6504" w:type="dxa"/>
          </w:tcPr>
          <w:p w14:paraId="3EB4018F" w14:textId="77777777" w:rsidR="00BF11B2" w:rsidRPr="00FE3D85" w:rsidRDefault="00BF11B2" w:rsidP="00BF11B2">
            <w:pPr>
              <w:cnfStyle w:val="000000000000" w:firstRow="0" w:lastRow="0" w:firstColumn="0" w:lastColumn="0" w:oddVBand="0" w:evenVBand="0" w:oddHBand="0" w:evenHBand="0" w:firstRowFirstColumn="0" w:firstRowLastColumn="0" w:lastRowFirstColumn="0" w:lastRowLastColumn="0"/>
              <w:rPr>
                <w:rFonts w:ascii="Verdana" w:hAnsi="Verdana"/>
              </w:rPr>
            </w:pPr>
            <w:r w:rsidRPr="00FE3D85">
              <w:rPr>
                <w:rFonts w:ascii="Verdana" w:hAnsi="Verdana"/>
              </w:rPr>
              <w:t xml:space="preserve">Document op de tablet van RVT die door het technisch personeel gebruikt wordt om de uitvoering van hun taken of het gebruik van onderdelen en ontvangst van onderdelen in het systeem te brengen </w:t>
            </w:r>
          </w:p>
        </w:tc>
      </w:tr>
      <w:tr w:rsidR="00BF11B2" w14:paraId="05B30C66" w14:textId="77777777" w:rsidTr="00F97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2CCE3B" w14:textId="77777777" w:rsidR="00BF11B2" w:rsidRDefault="00BF11B2" w:rsidP="00BF11B2">
            <w:r w:rsidRPr="00EA71F1">
              <w:rPr>
                <w:rFonts w:ascii="Verdana" w:hAnsi="Verdana"/>
              </w:rPr>
              <w:t>Werkopdracht</w:t>
            </w:r>
          </w:p>
        </w:tc>
        <w:tc>
          <w:tcPr>
            <w:tcW w:w="6504" w:type="dxa"/>
          </w:tcPr>
          <w:p w14:paraId="76F08F36" w14:textId="77777777" w:rsidR="00BF11B2" w:rsidRDefault="00BF11B2" w:rsidP="00BF11B2">
            <w:pPr>
              <w:cnfStyle w:val="000000100000" w:firstRow="0" w:lastRow="0" w:firstColumn="0" w:lastColumn="0" w:oddVBand="0" w:evenVBand="0" w:oddHBand="1" w:evenHBand="0" w:firstRowFirstColumn="0" w:firstRowLastColumn="0" w:lastRowFirstColumn="0" w:lastRowLastColumn="0"/>
            </w:pPr>
            <w:r w:rsidRPr="004E0939">
              <w:rPr>
                <w:rFonts w:ascii="Verdana" w:hAnsi="Verdana"/>
              </w:rPr>
              <w:t xml:space="preserve"> lijst met taken die binnen bepaalde termijn(1 dag) moeten worden uitgevoerd</w:t>
            </w:r>
          </w:p>
        </w:tc>
      </w:tr>
    </w:tbl>
    <w:p w14:paraId="40EF493F" w14:textId="77777777" w:rsidR="00E85ACD" w:rsidRDefault="00E85ACD" w:rsidP="00E85ACD"/>
    <w:p w14:paraId="45E6CA16" w14:textId="6DDDBEE8" w:rsidR="003A317B" w:rsidRDefault="003A317B" w:rsidP="003A317B"/>
    <w:p w14:paraId="6EF1C9A8" w14:textId="4CD22A24" w:rsidR="009A1D43" w:rsidRPr="0041757D" w:rsidRDefault="009A1D43" w:rsidP="003A317B">
      <w:pPr>
        <w:rPr>
          <w:rFonts w:ascii="Verdana" w:eastAsia="Microsoft YaHei UI" w:hAnsi="Verdana" w:cs="Calibri"/>
          <w:b/>
          <w:bCs/>
          <w:color w:val="000000"/>
          <w:sz w:val="28"/>
          <w:szCs w:val="28"/>
          <w:lang w:eastAsia="nl-BE"/>
        </w:rPr>
      </w:pPr>
    </w:p>
    <w:p w14:paraId="35A78783" w14:textId="0A050251" w:rsidR="009A1D43" w:rsidRPr="0041757D" w:rsidRDefault="0041757D" w:rsidP="003A317B">
      <w:pPr>
        <w:rPr>
          <w:rFonts w:ascii="Verdana" w:eastAsia="Microsoft YaHei UI" w:hAnsi="Verdana" w:cs="Calibri"/>
          <w:b/>
          <w:bCs/>
          <w:color w:val="000000"/>
          <w:sz w:val="28"/>
          <w:szCs w:val="28"/>
          <w:lang w:eastAsia="nl-BE"/>
        </w:rPr>
      </w:pPr>
      <w:r w:rsidRPr="0041757D">
        <w:rPr>
          <w:rFonts w:ascii="Verdana" w:eastAsia="Microsoft YaHei UI" w:hAnsi="Verdana" w:cs="Calibri"/>
          <w:b/>
          <w:bCs/>
          <w:color w:val="000000"/>
          <w:sz w:val="28"/>
          <w:szCs w:val="28"/>
          <w:lang w:eastAsia="nl-BE"/>
        </w:rPr>
        <w:t>Klassenmodel</w:t>
      </w:r>
    </w:p>
    <w:p w14:paraId="7D369C96" w14:textId="77777777" w:rsidR="0041757D" w:rsidRDefault="0041757D" w:rsidP="003A317B"/>
    <w:p w14:paraId="531066CB" w14:textId="77777777" w:rsidR="003A317B" w:rsidRDefault="003A317B" w:rsidP="003A317B">
      <w:pPr>
        <w:rPr>
          <w:rFonts w:ascii="Verdana" w:hAnsi="Verdana"/>
          <w:b/>
        </w:rPr>
      </w:pPr>
    </w:p>
    <w:tbl>
      <w:tblPr>
        <w:tblStyle w:val="Rastertabel4-Accent5"/>
        <w:tblW w:w="0" w:type="auto"/>
        <w:tblLook w:val="04A0" w:firstRow="1" w:lastRow="0" w:firstColumn="1" w:lastColumn="0" w:noHBand="0" w:noVBand="1"/>
      </w:tblPr>
      <w:tblGrid>
        <w:gridCol w:w="2830"/>
        <w:gridCol w:w="6237"/>
      </w:tblGrid>
      <w:tr w:rsidR="009A1D43" w14:paraId="2AE48724" w14:textId="77777777" w:rsidTr="009A1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E5962B1" w14:textId="77777777" w:rsidR="009A1D43" w:rsidRDefault="009A1D43" w:rsidP="00332EB3">
            <w:r>
              <w:rPr>
                <w:rFonts w:ascii="Verdana" w:hAnsi="Verdana"/>
                <w:b w:val="0"/>
              </w:rPr>
              <w:t>Bijkomende klassen</w:t>
            </w:r>
          </w:p>
        </w:tc>
        <w:tc>
          <w:tcPr>
            <w:tcW w:w="6237" w:type="dxa"/>
          </w:tcPr>
          <w:p w14:paraId="362BFA24" w14:textId="77777777" w:rsidR="009A1D43" w:rsidRPr="008F1F8B" w:rsidRDefault="009A1D43" w:rsidP="00332EB3">
            <w:pPr>
              <w:cnfStyle w:val="100000000000" w:firstRow="1" w:lastRow="0" w:firstColumn="0" w:lastColumn="0" w:oddVBand="0" w:evenVBand="0" w:oddHBand="0" w:evenHBand="0" w:firstRowFirstColumn="0" w:firstRowLastColumn="0" w:lastRowFirstColumn="0" w:lastRowLastColumn="0"/>
              <w:rPr>
                <w:rFonts w:ascii="Verdana" w:hAnsi="Verdana"/>
                <w:b w:val="0"/>
              </w:rPr>
            </w:pPr>
            <w:r w:rsidRPr="008F1F8B">
              <w:rPr>
                <w:rFonts w:ascii="Verdana" w:hAnsi="Verdana"/>
                <w:b w:val="0"/>
              </w:rPr>
              <w:t>Beschrijving</w:t>
            </w:r>
          </w:p>
          <w:p w14:paraId="502808C0" w14:textId="77777777" w:rsidR="009A1D43" w:rsidRDefault="009A1D43" w:rsidP="00332EB3">
            <w:pPr>
              <w:cnfStyle w:val="100000000000" w:firstRow="1" w:lastRow="0" w:firstColumn="0" w:lastColumn="0" w:oddVBand="0" w:evenVBand="0" w:oddHBand="0" w:evenHBand="0" w:firstRowFirstColumn="0" w:firstRowLastColumn="0" w:lastRowFirstColumn="0" w:lastRowLastColumn="0"/>
            </w:pPr>
          </w:p>
        </w:tc>
      </w:tr>
      <w:tr w:rsidR="00690DB1" w14:paraId="560FB5C3" w14:textId="77777777" w:rsidTr="009A1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2600217" w14:textId="1E89EE0B" w:rsidR="00690DB1" w:rsidRPr="0041757D" w:rsidRDefault="00690DB1" w:rsidP="00690DB1">
            <w:pPr>
              <w:rPr>
                <w:rFonts w:ascii="Verdana" w:hAnsi="Verdana"/>
              </w:rPr>
            </w:pPr>
            <w:r w:rsidRPr="008F1F8B">
              <w:rPr>
                <w:rFonts w:ascii="Verdana" w:hAnsi="Verdana"/>
              </w:rPr>
              <w:t>bewoner</w:t>
            </w:r>
          </w:p>
        </w:tc>
        <w:tc>
          <w:tcPr>
            <w:tcW w:w="6237" w:type="dxa"/>
          </w:tcPr>
          <w:p w14:paraId="2F117168" w14:textId="77777777" w:rsidR="00690DB1" w:rsidRDefault="00690DB1" w:rsidP="00690DB1">
            <w:pPr>
              <w:cnfStyle w:val="000000100000" w:firstRow="0" w:lastRow="0" w:firstColumn="0" w:lastColumn="0" w:oddVBand="0" w:evenVBand="0" w:oddHBand="1" w:evenHBand="0" w:firstRowFirstColumn="0" w:firstRowLastColumn="0" w:lastRowFirstColumn="0" w:lastRowLastColumn="0"/>
            </w:pPr>
            <w:r w:rsidRPr="00690DB1">
              <w:t xml:space="preserve">Gebruikers van de betalende RVT diensten. </w:t>
            </w:r>
          </w:p>
          <w:p w14:paraId="783CF854" w14:textId="3F5EB34D" w:rsidR="00690DB1" w:rsidRDefault="00690DB1" w:rsidP="00690DB1">
            <w:pPr>
              <w:cnfStyle w:val="000000100000" w:firstRow="0" w:lastRow="0" w:firstColumn="0" w:lastColumn="0" w:oddVBand="0" w:evenVBand="0" w:oddHBand="1" w:evenHBand="0" w:firstRowFirstColumn="0" w:firstRowLastColumn="0" w:lastRowFirstColumn="0" w:lastRowLastColumn="0"/>
            </w:pPr>
          </w:p>
        </w:tc>
      </w:tr>
      <w:tr w:rsidR="00690DB1" w14:paraId="17C95FE2" w14:textId="77777777" w:rsidTr="009A1D43">
        <w:tc>
          <w:tcPr>
            <w:cnfStyle w:val="001000000000" w:firstRow="0" w:lastRow="0" w:firstColumn="1" w:lastColumn="0" w:oddVBand="0" w:evenVBand="0" w:oddHBand="0" w:evenHBand="0" w:firstRowFirstColumn="0" w:firstRowLastColumn="0" w:lastRowFirstColumn="0" w:lastRowLastColumn="0"/>
            <w:tcW w:w="2830" w:type="dxa"/>
          </w:tcPr>
          <w:p w14:paraId="33BCCE6F" w14:textId="1956BA9B" w:rsidR="00690DB1" w:rsidRPr="0041757D" w:rsidRDefault="00690DB1" w:rsidP="00690DB1">
            <w:pPr>
              <w:rPr>
                <w:rFonts w:ascii="Verdana" w:hAnsi="Verdana"/>
              </w:rPr>
            </w:pPr>
            <w:r>
              <w:rPr>
                <w:rFonts w:ascii="Verdana" w:hAnsi="Verdana"/>
              </w:rPr>
              <w:t>Functie</w:t>
            </w:r>
          </w:p>
        </w:tc>
        <w:tc>
          <w:tcPr>
            <w:tcW w:w="6237" w:type="dxa"/>
          </w:tcPr>
          <w:p w14:paraId="7A22F044" w14:textId="77777777" w:rsidR="00690DB1" w:rsidRDefault="00690DB1" w:rsidP="00690DB1">
            <w:pPr>
              <w:cnfStyle w:val="000000000000" w:firstRow="0" w:lastRow="0" w:firstColumn="0" w:lastColumn="0" w:oddVBand="0" w:evenVBand="0" w:oddHBand="0" w:evenHBand="0" w:firstRowFirstColumn="0" w:firstRowLastColumn="0" w:lastRowFirstColumn="0" w:lastRowLastColumn="0"/>
            </w:pPr>
            <w:r>
              <w:t>Positie, betrekking binnen de organisatie</w:t>
            </w:r>
          </w:p>
          <w:p w14:paraId="0AEF4226" w14:textId="0470E58C" w:rsidR="00690DB1" w:rsidRDefault="00690DB1" w:rsidP="00690DB1">
            <w:pPr>
              <w:cnfStyle w:val="000000000000" w:firstRow="0" w:lastRow="0" w:firstColumn="0" w:lastColumn="0" w:oddVBand="0" w:evenVBand="0" w:oddHBand="0" w:evenHBand="0" w:firstRowFirstColumn="0" w:firstRowLastColumn="0" w:lastRowFirstColumn="0" w:lastRowLastColumn="0"/>
            </w:pPr>
          </w:p>
        </w:tc>
      </w:tr>
      <w:tr w:rsidR="00690DB1" w14:paraId="2246D9A1" w14:textId="77777777" w:rsidTr="009A1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3701DCC" w14:textId="77777777" w:rsidR="00690DB1" w:rsidRPr="0041757D" w:rsidRDefault="00690DB1" w:rsidP="00690DB1">
            <w:pPr>
              <w:rPr>
                <w:rFonts w:ascii="Verdana" w:hAnsi="Verdana"/>
              </w:rPr>
            </w:pPr>
            <w:r w:rsidRPr="0041757D">
              <w:rPr>
                <w:rFonts w:ascii="Verdana" w:hAnsi="Verdana"/>
              </w:rPr>
              <w:t>Herstelmelding foto</w:t>
            </w:r>
          </w:p>
        </w:tc>
        <w:tc>
          <w:tcPr>
            <w:tcW w:w="6237" w:type="dxa"/>
          </w:tcPr>
          <w:p w14:paraId="25144FC7" w14:textId="77777777" w:rsidR="00690DB1" w:rsidRDefault="00690DB1" w:rsidP="00690DB1">
            <w:pPr>
              <w:cnfStyle w:val="000000100000" w:firstRow="0" w:lastRow="0" w:firstColumn="0" w:lastColumn="0" w:oddVBand="0" w:evenVBand="0" w:oddHBand="1" w:evenHBand="0" w:firstRowFirstColumn="0" w:firstRowLastColumn="0" w:lastRowFirstColumn="0" w:lastRowLastColumn="0"/>
            </w:pPr>
            <w:r>
              <w:t>De foto’s die bij de melding van de herstel aanvraag worden gevoegd</w:t>
            </w:r>
          </w:p>
          <w:p w14:paraId="1F33D388" w14:textId="536D59A1" w:rsidR="00690DB1" w:rsidRDefault="00690DB1" w:rsidP="00690DB1">
            <w:pPr>
              <w:cnfStyle w:val="000000100000" w:firstRow="0" w:lastRow="0" w:firstColumn="0" w:lastColumn="0" w:oddVBand="0" w:evenVBand="0" w:oddHBand="1" w:evenHBand="0" w:firstRowFirstColumn="0" w:firstRowLastColumn="0" w:lastRowFirstColumn="0" w:lastRowLastColumn="0"/>
            </w:pPr>
          </w:p>
        </w:tc>
      </w:tr>
      <w:tr w:rsidR="00690DB1" w14:paraId="3BACA0FD" w14:textId="77777777" w:rsidTr="009A1D43">
        <w:tc>
          <w:tcPr>
            <w:cnfStyle w:val="001000000000" w:firstRow="0" w:lastRow="0" w:firstColumn="1" w:lastColumn="0" w:oddVBand="0" w:evenVBand="0" w:oddHBand="0" w:evenHBand="0" w:firstRowFirstColumn="0" w:firstRowLastColumn="0" w:lastRowFirstColumn="0" w:lastRowLastColumn="0"/>
            <w:tcW w:w="2830" w:type="dxa"/>
          </w:tcPr>
          <w:p w14:paraId="349E4B65" w14:textId="6B62C68F" w:rsidR="00690DB1" w:rsidRDefault="00690DB1" w:rsidP="00690DB1">
            <w:pPr>
              <w:rPr>
                <w:rFonts w:ascii="Verdana" w:hAnsi="Verdana"/>
              </w:rPr>
            </w:pPr>
            <w:r w:rsidRPr="0041757D">
              <w:rPr>
                <w:rFonts w:ascii="Verdana" w:hAnsi="Verdana"/>
              </w:rPr>
              <w:t>Personeel foto</w:t>
            </w:r>
          </w:p>
        </w:tc>
        <w:tc>
          <w:tcPr>
            <w:tcW w:w="6237" w:type="dxa"/>
          </w:tcPr>
          <w:p w14:paraId="47684706" w14:textId="77777777" w:rsidR="00690DB1" w:rsidRDefault="00690DB1" w:rsidP="00690DB1">
            <w:pPr>
              <w:cnfStyle w:val="000000000000" w:firstRow="0" w:lastRow="0" w:firstColumn="0" w:lastColumn="0" w:oddVBand="0" w:evenVBand="0" w:oddHBand="0" w:evenHBand="0" w:firstRowFirstColumn="0" w:firstRowLastColumn="0" w:lastRowFirstColumn="0" w:lastRowLastColumn="0"/>
            </w:pPr>
            <w:r>
              <w:t>Foto die met toestemming van het personeelslid in het bedrijfsdossier wordt opgenomen.</w:t>
            </w:r>
          </w:p>
          <w:p w14:paraId="37BF29A0" w14:textId="77777777" w:rsidR="00690DB1" w:rsidRDefault="00690DB1" w:rsidP="00690DB1">
            <w:pPr>
              <w:cnfStyle w:val="000000000000" w:firstRow="0" w:lastRow="0" w:firstColumn="0" w:lastColumn="0" w:oddVBand="0" w:evenVBand="0" w:oddHBand="0" w:evenHBand="0" w:firstRowFirstColumn="0" w:firstRowLastColumn="0" w:lastRowFirstColumn="0" w:lastRowLastColumn="0"/>
            </w:pPr>
          </w:p>
        </w:tc>
      </w:tr>
      <w:tr w:rsidR="00690DB1" w14:paraId="080A5F4B" w14:textId="77777777" w:rsidTr="009A1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599DB2" w14:textId="77777777" w:rsidR="00690DB1" w:rsidRPr="0041757D" w:rsidRDefault="00690DB1" w:rsidP="00690DB1">
            <w:pPr>
              <w:rPr>
                <w:rFonts w:ascii="Verdana" w:hAnsi="Verdana"/>
              </w:rPr>
            </w:pPr>
            <w:r w:rsidRPr="0041757D">
              <w:rPr>
                <w:rFonts w:ascii="Verdana" w:hAnsi="Verdana"/>
              </w:rPr>
              <w:t>Werk bon soort</w:t>
            </w:r>
          </w:p>
          <w:p w14:paraId="67039F16" w14:textId="77777777" w:rsidR="00690DB1" w:rsidRDefault="00690DB1" w:rsidP="00690DB1"/>
        </w:tc>
        <w:tc>
          <w:tcPr>
            <w:tcW w:w="6237" w:type="dxa"/>
          </w:tcPr>
          <w:p w14:paraId="2E18EA7E" w14:textId="446DF968" w:rsidR="00690DB1" w:rsidRDefault="00690DB1" w:rsidP="00690DB1">
            <w:pPr>
              <w:cnfStyle w:val="000000100000" w:firstRow="0" w:lastRow="0" w:firstColumn="0" w:lastColumn="0" w:oddVBand="0" w:evenVBand="0" w:oddHBand="1" w:evenHBand="0" w:firstRowFirstColumn="0" w:firstRowLastColumn="0" w:lastRowFirstColumn="0" w:lastRowLastColumn="0"/>
            </w:pPr>
            <w:r>
              <w:t>Een standard bon volgens de aard van het werk, en waarop de gevraagde informatie moet aangevuld worden</w:t>
            </w:r>
          </w:p>
          <w:p w14:paraId="10FAFEB7" w14:textId="53924975" w:rsidR="00690DB1" w:rsidRDefault="00690DB1" w:rsidP="00690DB1">
            <w:pPr>
              <w:cnfStyle w:val="000000100000" w:firstRow="0" w:lastRow="0" w:firstColumn="0" w:lastColumn="0" w:oddVBand="0" w:evenVBand="0" w:oddHBand="1" w:evenHBand="0" w:firstRowFirstColumn="0" w:firstRowLastColumn="0" w:lastRowFirstColumn="0" w:lastRowLastColumn="0"/>
            </w:pPr>
            <w:r>
              <w:t xml:space="preserve"> </w:t>
            </w:r>
          </w:p>
        </w:tc>
      </w:tr>
    </w:tbl>
    <w:p w14:paraId="10F66530" w14:textId="77777777" w:rsidR="009A1D43" w:rsidRDefault="009A1D43" w:rsidP="009A1D43"/>
    <w:p w14:paraId="374451F0" w14:textId="77777777" w:rsidR="003A317B" w:rsidRDefault="003A317B" w:rsidP="003A317B">
      <w:pPr>
        <w:rPr>
          <w:rFonts w:ascii="Verdana" w:hAnsi="Verdana"/>
          <w:b/>
        </w:rPr>
      </w:pPr>
    </w:p>
    <w:p w14:paraId="53083602" w14:textId="77777777" w:rsidR="003A317B" w:rsidRDefault="003A317B" w:rsidP="003A317B">
      <w:pPr>
        <w:rPr>
          <w:rFonts w:ascii="Verdana" w:hAnsi="Verdana"/>
          <w:b/>
        </w:rPr>
      </w:pPr>
    </w:p>
    <w:p w14:paraId="7D0CD20D" w14:textId="77777777" w:rsidR="003A317B" w:rsidRDefault="003A317B" w:rsidP="003A317B">
      <w:pPr>
        <w:rPr>
          <w:rFonts w:ascii="Verdana" w:hAnsi="Verdana"/>
          <w:b/>
        </w:rPr>
      </w:pPr>
    </w:p>
    <w:p w14:paraId="43DABA74" w14:textId="3504C662" w:rsidR="00F34E08" w:rsidRDefault="00F34E08">
      <w:pPr>
        <w:rPr>
          <w:rFonts w:ascii="Verdana" w:hAnsi="Verdana"/>
          <w:sz w:val="24"/>
          <w:szCs w:val="24"/>
        </w:rPr>
      </w:pPr>
    </w:p>
    <w:p w14:paraId="553784F9" w14:textId="77777777" w:rsidR="00DB3B14" w:rsidRDefault="00DB3B14">
      <w:pPr>
        <w:rPr>
          <w:rFonts w:ascii="Verdana" w:hAnsi="Verdana"/>
          <w:sz w:val="24"/>
          <w:szCs w:val="24"/>
        </w:rPr>
        <w:sectPr w:rsidR="00DB3B14" w:rsidSect="003A317B">
          <w:pgSz w:w="11906" w:h="16838"/>
          <w:pgMar w:top="720" w:right="720" w:bottom="720" w:left="1247" w:header="709" w:footer="709" w:gutter="0"/>
          <w:cols w:space="708"/>
          <w:docGrid w:linePitch="360"/>
        </w:sectPr>
      </w:pPr>
    </w:p>
    <w:p w14:paraId="49362BCB" w14:textId="1A99FB38" w:rsidR="009B4916" w:rsidRDefault="004E4A34">
      <w:pPr>
        <w:rPr>
          <w:rFonts w:ascii="Verdana" w:hAnsi="Verdana"/>
          <w:sz w:val="24"/>
          <w:szCs w:val="24"/>
        </w:rPr>
      </w:pPr>
      <w:r>
        <w:rPr>
          <w:noProof/>
          <w:lang w:eastAsia="nl-BE"/>
        </w:rPr>
        <w:drawing>
          <wp:inline distT="0" distB="0" distL="0" distR="0" wp14:anchorId="0DFC6F35" wp14:editId="2842F93B">
            <wp:extent cx="9777730" cy="579183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777730" cy="5791835"/>
                    </a:xfrm>
                    <a:prstGeom prst="rect">
                      <a:avLst/>
                    </a:prstGeom>
                  </pic:spPr>
                </pic:pic>
              </a:graphicData>
            </a:graphic>
          </wp:inline>
        </w:drawing>
      </w:r>
      <w:r>
        <w:rPr>
          <w:noProof/>
        </w:rPr>
        <w:t xml:space="preserve"> </w:t>
      </w:r>
      <w:r w:rsidR="00CF3595">
        <w:rPr>
          <w:noProof/>
          <w:lang w:eastAsia="nl-BE"/>
        </w:rPr>
        <w:drawing>
          <wp:inline distT="0" distB="0" distL="0" distR="0" wp14:anchorId="204762D8" wp14:editId="4A412205">
            <wp:extent cx="9777730" cy="615696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777730" cy="6156960"/>
                    </a:xfrm>
                    <a:prstGeom prst="rect">
                      <a:avLst/>
                    </a:prstGeom>
                  </pic:spPr>
                </pic:pic>
              </a:graphicData>
            </a:graphic>
          </wp:inline>
        </w:drawing>
      </w:r>
      <w:r>
        <w:rPr>
          <w:noProof/>
        </w:rPr>
        <w:t xml:space="preserve"> </w:t>
      </w:r>
    </w:p>
    <w:p w14:paraId="161918B5" w14:textId="77777777" w:rsidR="00F9747E" w:rsidRDefault="00F9747E" w:rsidP="00F9747E">
      <w:pPr>
        <w:pStyle w:val="Normaalweb"/>
        <w:spacing w:before="0" w:beforeAutospacing="0" w:after="0" w:afterAutospacing="0"/>
        <w:rPr>
          <w:rFonts w:ascii="Calibri" w:hAnsi="Calibri" w:cs="Calibri"/>
          <w:sz w:val="22"/>
          <w:szCs w:val="22"/>
        </w:rPr>
      </w:pPr>
    </w:p>
    <w:p w14:paraId="62856C19" w14:textId="72F1F1B6" w:rsidR="0041757D" w:rsidRPr="005709D2" w:rsidRDefault="00220FB8" w:rsidP="00F9747E">
      <w:pPr>
        <w:pStyle w:val="Normaalweb"/>
        <w:spacing w:before="0" w:beforeAutospacing="0" w:after="0" w:afterAutospacing="0"/>
        <w:rPr>
          <w:rFonts w:ascii="Verdana" w:hAnsi="Verdana" w:cs="Calibri"/>
          <w:sz w:val="22"/>
          <w:szCs w:val="22"/>
        </w:rPr>
      </w:pPr>
      <w:r>
        <w:rPr>
          <w:rFonts w:ascii="Verdana" w:hAnsi="Verdana" w:cs="Calibri"/>
          <w:sz w:val="22"/>
          <w:szCs w:val="22"/>
        </w:rPr>
        <w:t xml:space="preserve">Tabel </w:t>
      </w:r>
      <w:r w:rsidR="0041757D" w:rsidRPr="005709D2">
        <w:rPr>
          <w:rFonts w:ascii="Verdana" w:hAnsi="Verdana" w:cs="Calibri"/>
          <w:sz w:val="22"/>
          <w:szCs w:val="22"/>
        </w:rPr>
        <w:t>met klassen, attributen en  elementaire zinnen uit het klassenmodel</w:t>
      </w:r>
      <w:r>
        <w:rPr>
          <w:rFonts w:ascii="Verdana" w:hAnsi="Verdana" w:cs="Calibri"/>
          <w:sz w:val="22"/>
          <w:szCs w:val="22"/>
        </w:rPr>
        <w:t>.</w:t>
      </w:r>
    </w:p>
    <w:p w14:paraId="542B8347" w14:textId="471DE80E" w:rsidR="005709D2" w:rsidRPr="005709D2" w:rsidRDefault="0041757D" w:rsidP="00F9747E">
      <w:pPr>
        <w:pStyle w:val="Normaalweb"/>
        <w:spacing w:before="0" w:beforeAutospacing="0" w:after="0" w:afterAutospacing="0"/>
        <w:rPr>
          <w:rFonts w:ascii="Verdana" w:hAnsi="Verdana" w:cs="Calibri"/>
          <w:sz w:val="22"/>
          <w:szCs w:val="22"/>
        </w:rPr>
      </w:pPr>
      <w:r w:rsidRPr="005709D2">
        <w:rPr>
          <w:rFonts w:ascii="Verdana" w:hAnsi="Verdana" w:cs="Calibri"/>
          <w:sz w:val="22"/>
          <w:szCs w:val="22"/>
        </w:rPr>
        <w:t>De kardinaliteit worden in het klasse</w:t>
      </w:r>
      <w:r w:rsidR="005709D2" w:rsidRPr="005709D2">
        <w:rPr>
          <w:rFonts w:ascii="Verdana" w:hAnsi="Verdana" w:cs="Calibri"/>
          <w:sz w:val="22"/>
          <w:szCs w:val="22"/>
        </w:rPr>
        <w:t>nmodel vermeld</w:t>
      </w:r>
      <w:r w:rsidR="005709D2">
        <w:rPr>
          <w:rFonts w:ascii="Verdana" w:hAnsi="Verdana" w:cs="Calibri"/>
          <w:sz w:val="22"/>
          <w:szCs w:val="22"/>
        </w:rPr>
        <w:t>t</w:t>
      </w:r>
      <w:r w:rsidR="005709D2" w:rsidRPr="005709D2">
        <w:rPr>
          <w:rFonts w:ascii="Verdana" w:hAnsi="Verdana" w:cs="Calibri"/>
          <w:sz w:val="22"/>
          <w:szCs w:val="22"/>
        </w:rPr>
        <w:t>.</w:t>
      </w:r>
    </w:p>
    <w:p w14:paraId="1619DB77" w14:textId="0D42E4A8" w:rsidR="0041757D" w:rsidRDefault="0041757D" w:rsidP="00F9747E">
      <w:pPr>
        <w:pStyle w:val="Normaalweb"/>
        <w:spacing w:before="0" w:beforeAutospacing="0" w:after="0" w:afterAutospacing="0"/>
        <w:rPr>
          <w:rFonts w:ascii="Verdana" w:hAnsi="Verdana" w:cs="Calibri"/>
          <w:sz w:val="22"/>
          <w:szCs w:val="22"/>
        </w:rPr>
      </w:pPr>
      <w:r w:rsidRPr="005709D2">
        <w:rPr>
          <w:rFonts w:ascii="Verdana" w:hAnsi="Verdana" w:cs="Calibri"/>
          <w:sz w:val="22"/>
          <w:szCs w:val="22"/>
        </w:rPr>
        <w:t xml:space="preserve">Een aantal van de </w:t>
      </w:r>
      <w:r w:rsidR="005709D2" w:rsidRPr="005709D2">
        <w:rPr>
          <w:rFonts w:ascii="Verdana" w:hAnsi="Verdana" w:cs="Calibri"/>
          <w:sz w:val="22"/>
          <w:szCs w:val="22"/>
        </w:rPr>
        <w:t xml:space="preserve">elementaire </w:t>
      </w:r>
      <w:r w:rsidRPr="005709D2">
        <w:rPr>
          <w:rFonts w:ascii="Verdana" w:hAnsi="Verdana" w:cs="Calibri"/>
          <w:sz w:val="22"/>
          <w:szCs w:val="22"/>
        </w:rPr>
        <w:t>zinnen zijn nog opgenomen in het model, voor de duidelijkheid  staan die allemaal in de tabel</w:t>
      </w:r>
      <w:r w:rsidR="00220FB8">
        <w:rPr>
          <w:rFonts w:ascii="Verdana" w:hAnsi="Verdana" w:cs="Calibri"/>
          <w:sz w:val="22"/>
          <w:szCs w:val="22"/>
        </w:rPr>
        <w:t>.</w:t>
      </w:r>
    </w:p>
    <w:p w14:paraId="5A4ACBCF" w14:textId="77777777" w:rsidR="00F5623B" w:rsidRDefault="00F5623B" w:rsidP="00F9747E">
      <w:pPr>
        <w:pStyle w:val="Normaalweb"/>
        <w:spacing w:before="0" w:beforeAutospacing="0" w:after="0" w:afterAutospacing="0"/>
        <w:rPr>
          <w:rFonts w:ascii="Verdana" w:hAnsi="Verdana" w:cs="Calibri"/>
          <w:sz w:val="22"/>
          <w:szCs w:val="22"/>
        </w:rPr>
      </w:pPr>
    </w:p>
    <w:p w14:paraId="4517B08D" w14:textId="5B96B5B9" w:rsidR="005709D2" w:rsidRDefault="00E728E7" w:rsidP="00F9747E">
      <w:pPr>
        <w:pStyle w:val="Normaalweb"/>
        <w:spacing w:before="0" w:beforeAutospacing="0" w:after="0" w:afterAutospacing="0"/>
        <w:rPr>
          <w:rFonts w:ascii="Verdana" w:hAnsi="Verdana" w:cs="Calibri"/>
          <w:sz w:val="22"/>
          <w:szCs w:val="22"/>
        </w:rPr>
      </w:pPr>
      <w:ins w:id="28" w:author="rik manhaeve" w:date="2018-01-19T18:53:00Z">
        <w:r>
          <w:rPr>
            <w:rFonts w:ascii="Verdana" w:hAnsi="Verdana" w:cs="Calibri"/>
            <w:sz w:val="22"/>
            <w:szCs w:val="22"/>
          </w:rPr>
          <w:t>Ik begrijp de composities niet</w:t>
        </w:r>
      </w:ins>
      <w:ins w:id="29" w:author="rik manhaeve" w:date="2018-01-19T18:54:00Z">
        <w:r>
          <w:rPr>
            <w:rFonts w:ascii="Verdana" w:hAnsi="Verdana" w:cs="Calibri"/>
            <w:sz w:val="22"/>
            <w:szCs w:val="22"/>
          </w:rPr>
          <w:t xml:space="preserve"> (een functie bestaat volledig op zichzelf, is geen onderdeel van het personeel en zeker geen onlosmakelijk onderdeel.</w:t>
        </w:r>
      </w:ins>
    </w:p>
    <w:p w14:paraId="1C0E02F9" w14:textId="77777777" w:rsidR="000412EA" w:rsidRPr="005709D2" w:rsidRDefault="000412EA" w:rsidP="00F9747E">
      <w:pPr>
        <w:pStyle w:val="Normaalweb"/>
        <w:spacing w:before="0" w:beforeAutospacing="0" w:after="0" w:afterAutospacing="0"/>
        <w:rPr>
          <w:rFonts w:ascii="Verdana" w:hAnsi="Verdana" w:cs="Calibri"/>
          <w:sz w:val="22"/>
          <w:szCs w:val="22"/>
        </w:rPr>
      </w:pPr>
    </w:p>
    <w:p w14:paraId="0D784AFB" w14:textId="0E4EDE9E" w:rsidR="0041757D" w:rsidRDefault="0041757D" w:rsidP="00F9747E">
      <w:pPr>
        <w:pStyle w:val="Normaalweb"/>
        <w:spacing w:before="0" w:beforeAutospacing="0" w:after="0" w:afterAutospacing="0"/>
        <w:rPr>
          <w:rFonts w:ascii="Calibri" w:hAnsi="Calibri" w:cs="Calibri"/>
          <w:sz w:val="22"/>
          <w:szCs w:val="22"/>
        </w:rPr>
      </w:pPr>
    </w:p>
    <w:tbl>
      <w:tblPr>
        <w:tblStyle w:val="Tabelraster"/>
        <w:tblW w:w="15163" w:type="dxa"/>
        <w:tblLook w:val="04A0" w:firstRow="1" w:lastRow="0" w:firstColumn="1" w:lastColumn="0" w:noHBand="0" w:noVBand="1"/>
      </w:tblPr>
      <w:tblGrid>
        <w:gridCol w:w="3020"/>
        <w:gridCol w:w="3021"/>
        <w:gridCol w:w="3168"/>
        <w:gridCol w:w="5954"/>
      </w:tblGrid>
      <w:tr w:rsidR="00713F68" w14:paraId="49A62A35" w14:textId="77777777" w:rsidTr="00F9747E">
        <w:tc>
          <w:tcPr>
            <w:tcW w:w="3020" w:type="dxa"/>
          </w:tcPr>
          <w:p w14:paraId="488629C6" w14:textId="77777777" w:rsidR="00713F68" w:rsidRPr="00D66911"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w:t>
            </w:r>
          </w:p>
          <w:p w14:paraId="5DFD6A18" w14:textId="77777777" w:rsidR="00713F68" w:rsidRPr="001D22A3" w:rsidRDefault="00713F68" w:rsidP="00F9747E">
            <w:pPr>
              <w:pStyle w:val="Normaalweb"/>
              <w:spacing w:before="0" w:beforeAutospacing="0" w:after="0" w:afterAutospacing="0"/>
              <w:rPr>
                <w:rFonts w:ascii="Calibri" w:hAnsi="Calibri" w:cs="Calibri"/>
                <w:b/>
              </w:rPr>
            </w:pPr>
            <w:r w:rsidRPr="001D22A3">
              <w:rPr>
                <w:rFonts w:ascii="Calibri" w:hAnsi="Calibri" w:cs="Calibri"/>
                <w:b/>
              </w:rPr>
              <w:t>klassen</w:t>
            </w:r>
          </w:p>
        </w:tc>
        <w:tc>
          <w:tcPr>
            <w:tcW w:w="3021" w:type="dxa"/>
          </w:tcPr>
          <w:p w14:paraId="5DDBFA67" w14:textId="77777777" w:rsidR="00713F68" w:rsidRPr="001D22A3" w:rsidRDefault="00713F68" w:rsidP="00F9747E">
            <w:pPr>
              <w:pStyle w:val="Normaalweb"/>
              <w:spacing w:before="0" w:beforeAutospacing="0" w:after="0" w:afterAutospacing="0"/>
              <w:rPr>
                <w:rFonts w:ascii="Calibri" w:hAnsi="Calibri" w:cs="Calibri"/>
                <w:b/>
              </w:rPr>
            </w:pPr>
            <w:r w:rsidRPr="001D22A3">
              <w:rPr>
                <w:rFonts w:ascii="Calibri" w:hAnsi="Calibri" w:cs="Calibri"/>
                <w:b/>
              </w:rPr>
              <w:t>attributen</w:t>
            </w:r>
          </w:p>
        </w:tc>
        <w:tc>
          <w:tcPr>
            <w:tcW w:w="3168" w:type="dxa"/>
          </w:tcPr>
          <w:p w14:paraId="5B221988" w14:textId="77777777" w:rsidR="00713F68" w:rsidRPr="001D22A3" w:rsidRDefault="00713F68" w:rsidP="00F9747E">
            <w:pPr>
              <w:pStyle w:val="Normaalweb"/>
              <w:spacing w:before="0" w:beforeAutospacing="0" w:after="0" w:afterAutospacing="0"/>
              <w:rPr>
                <w:rFonts w:ascii="Calibri" w:hAnsi="Calibri" w:cs="Calibri"/>
                <w:b/>
              </w:rPr>
            </w:pPr>
            <w:r w:rsidRPr="001D22A3">
              <w:rPr>
                <w:rFonts w:ascii="Calibri" w:hAnsi="Calibri" w:cs="Calibri"/>
                <w:b/>
              </w:rPr>
              <w:t>Refererende attributen</w:t>
            </w:r>
          </w:p>
        </w:tc>
        <w:tc>
          <w:tcPr>
            <w:tcW w:w="5954" w:type="dxa"/>
          </w:tcPr>
          <w:p w14:paraId="463A679F" w14:textId="77777777" w:rsidR="00713F68" w:rsidRPr="001D22A3" w:rsidRDefault="00713F68" w:rsidP="00F9747E">
            <w:pPr>
              <w:pStyle w:val="Normaalweb"/>
              <w:spacing w:before="0" w:beforeAutospacing="0" w:after="0" w:afterAutospacing="0"/>
              <w:rPr>
                <w:rFonts w:ascii="Calibri" w:hAnsi="Calibri" w:cs="Calibri"/>
                <w:b/>
              </w:rPr>
            </w:pPr>
            <w:r w:rsidRPr="001D22A3">
              <w:rPr>
                <w:rFonts w:ascii="Calibri" w:hAnsi="Calibri" w:cs="Calibri"/>
                <w:b/>
              </w:rPr>
              <w:t xml:space="preserve">Elementaire zinnen </w:t>
            </w:r>
          </w:p>
        </w:tc>
      </w:tr>
      <w:tr w:rsidR="00713F68" w14:paraId="7D02CBCB" w14:textId="77777777" w:rsidTr="00F9747E">
        <w:tc>
          <w:tcPr>
            <w:tcW w:w="3020" w:type="dxa"/>
          </w:tcPr>
          <w:p w14:paraId="06AE1F3B"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(personeel)manager</w:t>
            </w:r>
          </w:p>
        </w:tc>
        <w:tc>
          <w:tcPr>
            <w:tcW w:w="3021" w:type="dxa"/>
          </w:tcPr>
          <w:p w14:paraId="60F0C418" w14:textId="77777777" w:rsidR="00713F68" w:rsidRDefault="00713F68" w:rsidP="00F9747E">
            <w:pPr>
              <w:pStyle w:val="Normaalweb"/>
              <w:spacing w:before="0" w:beforeAutospacing="0" w:after="0" w:afterAutospacing="0"/>
              <w:rPr>
                <w:rFonts w:ascii="Calibri" w:hAnsi="Calibri" w:cs="Calibri"/>
                <w:sz w:val="22"/>
                <w:szCs w:val="22"/>
              </w:rPr>
            </w:pPr>
          </w:p>
        </w:tc>
        <w:tc>
          <w:tcPr>
            <w:tcW w:w="3168" w:type="dxa"/>
          </w:tcPr>
          <w:p w14:paraId="0F9FA643"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Personeel ID</w:t>
            </w:r>
          </w:p>
          <w:p w14:paraId="7ABA0E23"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Functie ID</w:t>
            </w:r>
          </w:p>
        </w:tc>
        <w:tc>
          <w:tcPr>
            <w:tcW w:w="5954" w:type="dxa"/>
          </w:tcPr>
          <w:p w14:paraId="4EBD3E97" w14:textId="77777777" w:rsidR="00713F68" w:rsidRDefault="00713F68" w:rsidP="00F9747E">
            <w:pPr>
              <w:pStyle w:val="Normaalweb"/>
              <w:spacing w:before="0" w:beforeAutospacing="0" w:after="0" w:afterAutospacing="0"/>
              <w:rPr>
                <w:rFonts w:ascii="Calibri" w:hAnsi="Calibri" w:cs="Calibri"/>
                <w:sz w:val="22"/>
                <w:szCs w:val="22"/>
              </w:rPr>
            </w:pPr>
            <w:r w:rsidRPr="006B3520">
              <w:rPr>
                <w:rFonts w:ascii="Calibri" w:hAnsi="Calibri" w:cs="Calibri"/>
                <w:sz w:val="22"/>
                <w:szCs w:val="22"/>
              </w:rPr>
              <w:t xml:space="preserve">manager </w:t>
            </w:r>
            <w:r>
              <w:rPr>
                <w:rFonts w:ascii="Calibri" w:hAnsi="Calibri" w:cs="Calibri"/>
                <w:sz w:val="22"/>
                <w:szCs w:val="22"/>
              </w:rPr>
              <w:t>maakt</w:t>
            </w:r>
            <w:r w:rsidRPr="006B3520">
              <w:rPr>
                <w:rFonts w:ascii="Calibri" w:hAnsi="Calibri" w:cs="Calibri"/>
                <w:sz w:val="22"/>
                <w:szCs w:val="22"/>
              </w:rPr>
              <w:t xml:space="preserve"> 0 of veel werkopdrachten</w:t>
            </w:r>
          </w:p>
          <w:p w14:paraId="4D16F3A8"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manager plaatst 0 of veel bestellingen </w:t>
            </w:r>
          </w:p>
          <w:p w14:paraId="048E54D8"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manager hoort bij 1 afdeling</w:t>
            </w:r>
          </w:p>
          <w:p w14:paraId="635989A8" w14:textId="77777777" w:rsidR="00713F68" w:rsidRDefault="00713F68" w:rsidP="00F9747E">
            <w:pPr>
              <w:pStyle w:val="Normaalweb"/>
              <w:spacing w:before="0" w:beforeAutospacing="0" w:after="0" w:afterAutospacing="0"/>
              <w:rPr>
                <w:rFonts w:ascii="Calibri" w:hAnsi="Calibri" w:cs="Calibri"/>
                <w:sz w:val="22"/>
                <w:szCs w:val="22"/>
              </w:rPr>
            </w:pPr>
          </w:p>
        </w:tc>
      </w:tr>
      <w:tr w:rsidR="00713F68" w14:paraId="75764F51" w14:textId="77777777" w:rsidTr="00F9747E">
        <w:tc>
          <w:tcPr>
            <w:tcW w:w="3020" w:type="dxa"/>
          </w:tcPr>
          <w:p w14:paraId="6F511BCF"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(Personeel)technieker</w:t>
            </w:r>
          </w:p>
        </w:tc>
        <w:tc>
          <w:tcPr>
            <w:tcW w:w="3021" w:type="dxa"/>
          </w:tcPr>
          <w:p w14:paraId="15A4D827" w14:textId="77777777" w:rsidR="00713F68" w:rsidRDefault="00713F68" w:rsidP="00F9747E">
            <w:pPr>
              <w:pStyle w:val="Normaalweb"/>
              <w:spacing w:before="0" w:beforeAutospacing="0" w:after="0" w:afterAutospacing="0"/>
              <w:rPr>
                <w:rFonts w:ascii="Calibri" w:hAnsi="Calibri" w:cs="Calibri"/>
                <w:sz w:val="22"/>
                <w:szCs w:val="22"/>
              </w:rPr>
            </w:pPr>
          </w:p>
        </w:tc>
        <w:tc>
          <w:tcPr>
            <w:tcW w:w="3168" w:type="dxa"/>
          </w:tcPr>
          <w:p w14:paraId="7004FEB2"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Personeel ID</w:t>
            </w:r>
          </w:p>
          <w:p w14:paraId="0AABEB27" w14:textId="77777777" w:rsidR="00713F68" w:rsidRDefault="00713F68" w:rsidP="00237DEA">
            <w:pPr>
              <w:pStyle w:val="Normaalweb"/>
              <w:spacing w:before="0" w:beforeAutospacing="0" w:after="0" w:afterAutospacing="0"/>
              <w:rPr>
                <w:rFonts w:ascii="Calibri" w:hAnsi="Calibri" w:cs="Calibri"/>
                <w:sz w:val="22"/>
                <w:szCs w:val="22"/>
              </w:rPr>
            </w:pPr>
          </w:p>
        </w:tc>
        <w:tc>
          <w:tcPr>
            <w:tcW w:w="5954" w:type="dxa"/>
          </w:tcPr>
          <w:p w14:paraId="0068EDA5" w14:textId="77777777" w:rsidR="00713F68" w:rsidRDefault="00713F68" w:rsidP="00F9747E">
            <w:pPr>
              <w:pStyle w:val="Normaalweb"/>
              <w:spacing w:before="0" w:beforeAutospacing="0" w:after="0" w:afterAutospacing="0"/>
              <w:rPr>
                <w:rFonts w:ascii="Calibri" w:hAnsi="Calibri" w:cs="Calibri"/>
                <w:sz w:val="22"/>
                <w:szCs w:val="22"/>
              </w:rPr>
            </w:pPr>
            <w:r w:rsidRPr="006B3520">
              <w:rPr>
                <w:rFonts w:ascii="Calibri" w:hAnsi="Calibri" w:cs="Calibri"/>
                <w:sz w:val="22"/>
                <w:szCs w:val="22"/>
              </w:rPr>
              <w:t>technieker heeft 1 of veel werkopdrachten</w:t>
            </w:r>
          </w:p>
          <w:p w14:paraId="54718870" w14:textId="77777777" w:rsidR="00713F68" w:rsidRDefault="00713F68" w:rsidP="00F9747E">
            <w:pPr>
              <w:pStyle w:val="Normaalweb"/>
              <w:spacing w:before="0" w:beforeAutospacing="0" w:after="0" w:afterAutospacing="0"/>
              <w:rPr>
                <w:rFonts w:ascii="Calibri" w:hAnsi="Calibri" w:cs="Calibri"/>
                <w:sz w:val="22"/>
                <w:szCs w:val="22"/>
              </w:rPr>
            </w:pPr>
            <w:r w:rsidRPr="006B3520">
              <w:rPr>
                <w:rFonts w:ascii="Calibri" w:hAnsi="Calibri" w:cs="Calibri"/>
                <w:sz w:val="22"/>
                <w:szCs w:val="22"/>
              </w:rPr>
              <w:t xml:space="preserve">technieker </w:t>
            </w:r>
            <w:r>
              <w:rPr>
                <w:rFonts w:ascii="Calibri" w:hAnsi="Calibri" w:cs="Calibri"/>
                <w:sz w:val="22"/>
                <w:szCs w:val="22"/>
              </w:rPr>
              <w:t>hoort bij 0 of 1 afdeling</w:t>
            </w:r>
          </w:p>
          <w:p w14:paraId="228C250E" w14:textId="77777777" w:rsidR="00713F68" w:rsidRDefault="00713F68" w:rsidP="00F9747E">
            <w:pPr>
              <w:pStyle w:val="Normaalweb"/>
              <w:spacing w:before="0" w:beforeAutospacing="0" w:after="0" w:afterAutospacing="0"/>
              <w:rPr>
                <w:rFonts w:ascii="Calibri" w:hAnsi="Calibri" w:cs="Calibri"/>
                <w:sz w:val="22"/>
                <w:szCs w:val="22"/>
              </w:rPr>
            </w:pPr>
          </w:p>
        </w:tc>
      </w:tr>
      <w:tr w:rsidR="00713F68" w14:paraId="1C299D54" w14:textId="77777777" w:rsidTr="00F9747E">
        <w:tc>
          <w:tcPr>
            <w:tcW w:w="3020" w:type="dxa"/>
          </w:tcPr>
          <w:p w14:paraId="56CDD055"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Afdeling</w:t>
            </w:r>
          </w:p>
          <w:p w14:paraId="30BE3B1A" w14:textId="77777777" w:rsidR="00713F68" w:rsidRDefault="00713F68" w:rsidP="00F9747E">
            <w:pPr>
              <w:pStyle w:val="Normaalweb"/>
              <w:spacing w:before="0" w:beforeAutospacing="0" w:after="0" w:afterAutospacing="0"/>
              <w:rPr>
                <w:rFonts w:ascii="Calibri" w:hAnsi="Calibri" w:cs="Calibri"/>
                <w:sz w:val="22"/>
                <w:szCs w:val="22"/>
              </w:rPr>
            </w:pPr>
          </w:p>
        </w:tc>
        <w:tc>
          <w:tcPr>
            <w:tcW w:w="3021" w:type="dxa"/>
          </w:tcPr>
          <w:p w14:paraId="0CEE0F58"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Afdeling ID</w:t>
            </w:r>
          </w:p>
          <w:p w14:paraId="23CF4D9B"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Naam afdeling</w:t>
            </w:r>
          </w:p>
          <w:p w14:paraId="62E0F458" w14:textId="77777777" w:rsidR="00713F68" w:rsidRDefault="00713F68" w:rsidP="00F9747E">
            <w:pPr>
              <w:pStyle w:val="Normaalweb"/>
              <w:spacing w:before="0" w:beforeAutospacing="0" w:after="0" w:afterAutospacing="0"/>
              <w:rPr>
                <w:rFonts w:ascii="Calibri" w:hAnsi="Calibri" w:cs="Calibri"/>
                <w:sz w:val="22"/>
                <w:szCs w:val="22"/>
              </w:rPr>
            </w:pPr>
          </w:p>
        </w:tc>
        <w:tc>
          <w:tcPr>
            <w:tcW w:w="3168" w:type="dxa"/>
          </w:tcPr>
          <w:p w14:paraId="6B0AC748" w14:textId="77777777" w:rsidR="00713F68" w:rsidRDefault="00713F68" w:rsidP="00954911">
            <w:pPr>
              <w:pStyle w:val="Normaalweb"/>
              <w:spacing w:before="0" w:beforeAutospacing="0" w:after="0" w:afterAutospacing="0"/>
              <w:rPr>
                <w:rFonts w:ascii="Calibri" w:hAnsi="Calibri" w:cs="Calibri"/>
                <w:sz w:val="22"/>
                <w:szCs w:val="22"/>
              </w:rPr>
            </w:pPr>
          </w:p>
        </w:tc>
        <w:tc>
          <w:tcPr>
            <w:tcW w:w="5954" w:type="dxa"/>
          </w:tcPr>
          <w:p w14:paraId="178C03E7"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Afdeling heeft 0..1 of veel personeel</w:t>
            </w:r>
          </w:p>
          <w:p w14:paraId="717E7A60" w14:textId="77777777" w:rsidR="00713F68" w:rsidRDefault="00713F68" w:rsidP="00F9747E">
            <w:pPr>
              <w:pStyle w:val="Normaalweb"/>
              <w:spacing w:before="0" w:beforeAutospacing="0" w:after="0" w:afterAutospacing="0"/>
              <w:rPr>
                <w:rFonts w:ascii="Calibri" w:hAnsi="Calibri" w:cs="Calibri"/>
                <w:sz w:val="22"/>
                <w:szCs w:val="22"/>
              </w:rPr>
            </w:pPr>
          </w:p>
        </w:tc>
      </w:tr>
      <w:tr w:rsidR="00713F68" w14:paraId="066C1835" w14:textId="77777777" w:rsidTr="00F9747E">
        <w:tc>
          <w:tcPr>
            <w:tcW w:w="3020" w:type="dxa"/>
          </w:tcPr>
          <w:p w14:paraId="03855B16"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beroep</w:t>
            </w:r>
          </w:p>
        </w:tc>
        <w:tc>
          <w:tcPr>
            <w:tcW w:w="3021" w:type="dxa"/>
          </w:tcPr>
          <w:p w14:paraId="2E041DFB"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Beroep ID</w:t>
            </w:r>
          </w:p>
          <w:p w14:paraId="3D39846D"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Benaming beroep</w:t>
            </w:r>
          </w:p>
          <w:p w14:paraId="25782BCC" w14:textId="2D193C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Omschrijving beroep</w:t>
            </w:r>
          </w:p>
          <w:p w14:paraId="6EFEE87E" w14:textId="61B986E0" w:rsidR="00713F68" w:rsidRDefault="00713F68" w:rsidP="00F9747E">
            <w:pPr>
              <w:pStyle w:val="Normaalweb"/>
              <w:spacing w:before="0" w:beforeAutospacing="0" w:after="0" w:afterAutospacing="0"/>
              <w:rPr>
                <w:rFonts w:ascii="Calibri" w:hAnsi="Calibri" w:cs="Calibri"/>
                <w:sz w:val="22"/>
                <w:szCs w:val="22"/>
              </w:rPr>
            </w:pPr>
          </w:p>
        </w:tc>
        <w:tc>
          <w:tcPr>
            <w:tcW w:w="3168" w:type="dxa"/>
          </w:tcPr>
          <w:p w14:paraId="442A2076"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Personeel ID</w:t>
            </w:r>
          </w:p>
          <w:p w14:paraId="1F2C1DEB" w14:textId="77777777" w:rsidR="00713F68" w:rsidRDefault="00713F68" w:rsidP="00F9747E">
            <w:pPr>
              <w:pStyle w:val="Normaalweb"/>
              <w:spacing w:before="0" w:beforeAutospacing="0" w:after="0" w:afterAutospacing="0"/>
              <w:rPr>
                <w:rFonts w:ascii="Calibri" w:hAnsi="Calibri" w:cs="Calibri"/>
                <w:sz w:val="22"/>
                <w:szCs w:val="22"/>
              </w:rPr>
            </w:pPr>
          </w:p>
        </w:tc>
        <w:tc>
          <w:tcPr>
            <w:tcW w:w="5954" w:type="dxa"/>
          </w:tcPr>
          <w:p w14:paraId="7A848C0C"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Beroep hoort bij 0..1 of veel personeel</w:t>
            </w:r>
          </w:p>
          <w:p w14:paraId="49FD93BB"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Beroep heeft 0..1  of veel specialisatie</w:t>
            </w:r>
          </w:p>
          <w:p w14:paraId="20195204" w14:textId="77777777" w:rsidR="00713F68" w:rsidRDefault="00713F68" w:rsidP="00F9747E">
            <w:pPr>
              <w:pStyle w:val="Normaalweb"/>
              <w:spacing w:before="0" w:beforeAutospacing="0" w:after="0" w:afterAutospacing="0"/>
              <w:rPr>
                <w:rFonts w:ascii="Calibri" w:hAnsi="Calibri" w:cs="Calibri"/>
                <w:sz w:val="22"/>
                <w:szCs w:val="22"/>
              </w:rPr>
            </w:pPr>
          </w:p>
        </w:tc>
      </w:tr>
      <w:tr w:rsidR="00713F68" w14:paraId="775DD42A" w14:textId="77777777" w:rsidTr="00F9747E">
        <w:tc>
          <w:tcPr>
            <w:tcW w:w="3020" w:type="dxa"/>
          </w:tcPr>
          <w:p w14:paraId="7BE957EE"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bestelling</w:t>
            </w:r>
          </w:p>
        </w:tc>
        <w:tc>
          <w:tcPr>
            <w:tcW w:w="3021" w:type="dxa"/>
          </w:tcPr>
          <w:p w14:paraId="41DF4BE2"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Bestel ID</w:t>
            </w:r>
          </w:p>
          <w:p w14:paraId="2E6EF1D9"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Aantal </w:t>
            </w:r>
          </w:p>
          <w:p w14:paraId="7140D604"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Prijs</w:t>
            </w:r>
          </w:p>
          <w:p w14:paraId="5F5F3C88"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Datum bestelling</w:t>
            </w:r>
          </w:p>
          <w:p w14:paraId="63A20898"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Datum levering</w:t>
            </w:r>
          </w:p>
          <w:p w14:paraId="5A308B3B"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Onderdeel code </w:t>
            </w:r>
          </w:p>
          <w:p w14:paraId="135A3260" w14:textId="77777777" w:rsidR="00713F68" w:rsidRDefault="00713F68" w:rsidP="00F9747E">
            <w:pPr>
              <w:pStyle w:val="Normaalweb"/>
              <w:spacing w:before="0" w:beforeAutospacing="0" w:after="0" w:afterAutospacing="0"/>
              <w:rPr>
                <w:rFonts w:ascii="Calibri" w:hAnsi="Calibri" w:cs="Calibri"/>
                <w:sz w:val="22"/>
                <w:szCs w:val="22"/>
              </w:rPr>
            </w:pPr>
          </w:p>
        </w:tc>
        <w:tc>
          <w:tcPr>
            <w:tcW w:w="3168" w:type="dxa"/>
          </w:tcPr>
          <w:p w14:paraId="064B3B7C"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Offerte ID</w:t>
            </w:r>
          </w:p>
          <w:p w14:paraId="0F35B6C7"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Boekhouding ID</w:t>
            </w:r>
          </w:p>
          <w:p w14:paraId="1AB1A2A6"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Personeel ID (manager)</w:t>
            </w:r>
          </w:p>
        </w:tc>
        <w:tc>
          <w:tcPr>
            <w:tcW w:w="5954" w:type="dxa"/>
          </w:tcPr>
          <w:p w14:paraId="2BB9702E"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Bestelling hoort bij 0..1 of veel leverancier</w:t>
            </w:r>
          </w:p>
          <w:p w14:paraId="04115F32"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Bestelling hoort bij 0 of 1 offerte</w:t>
            </w:r>
          </w:p>
          <w:p w14:paraId="297DA368"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Bestelling hoort bij 0..1 of veel Tech voorraad</w:t>
            </w:r>
          </w:p>
          <w:p w14:paraId="53F2A6FE"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Bestelling hoort bij 1 boekhouding (factuur)</w:t>
            </w:r>
          </w:p>
          <w:p w14:paraId="1EFD52CA"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Bestelling komt van 1 manager </w:t>
            </w:r>
          </w:p>
        </w:tc>
      </w:tr>
      <w:tr w:rsidR="00713F68" w14:paraId="719DC1AD" w14:textId="77777777" w:rsidTr="00F9747E">
        <w:tc>
          <w:tcPr>
            <w:tcW w:w="3020" w:type="dxa"/>
          </w:tcPr>
          <w:p w14:paraId="65A145B8" w14:textId="77777777" w:rsidR="00713F68" w:rsidRDefault="00713F68" w:rsidP="00F9747E">
            <w:pPr>
              <w:pStyle w:val="Normaalweb"/>
              <w:spacing w:before="0" w:beforeAutospacing="0" w:after="0" w:afterAutospacing="0"/>
              <w:rPr>
                <w:rFonts w:ascii="Calibri" w:hAnsi="Calibri" w:cs="Calibri"/>
                <w:b/>
                <w:i/>
                <w:sz w:val="22"/>
                <w:szCs w:val="22"/>
              </w:rPr>
            </w:pPr>
            <w:r w:rsidRPr="00C155F0">
              <w:rPr>
                <w:rFonts w:ascii="Calibri" w:hAnsi="Calibri" w:cs="Calibri"/>
                <w:b/>
                <w:i/>
                <w:sz w:val="22"/>
                <w:szCs w:val="22"/>
              </w:rPr>
              <w:t xml:space="preserve">Bewoner </w:t>
            </w:r>
          </w:p>
          <w:p w14:paraId="76FC846C" w14:textId="77777777" w:rsidR="00713F68" w:rsidRDefault="00713F68" w:rsidP="00F9747E">
            <w:pPr>
              <w:pStyle w:val="Normaalweb"/>
              <w:spacing w:before="0" w:beforeAutospacing="0" w:after="0" w:afterAutospacing="0"/>
              <w:rPr>
                <w:rFonts w:ascii="Calibri" w:hAnsi="Calibri" w:cs="Calibri"/>
                <w:sz w:val="22"/>
                <w:szCs w:val="22"/>
              </w:rPr>
            </w:pPr>
          </w:p>
          <w:p w14:paraId="5071289B" w14:textId="77777777" w:rsidR="00713F68" w:rsidRDefault="00713F68" w:rsidP="00F9747E">
            <w:pPr>
              <w:pStyle w:val="Normaalweb"/>
              <w:spacing w:before="0" w:beforeAutospacing="0" w:after="0" w:afterAutospacing="0"/>
              <w:rPr>
                <w:rFonts w:ascii="Calibri" w:hAnsi="Calibri" w:cs="Calibri"/>
                <w:sz w:val="22"/>
                <w:szCs w:val="22"/>
              </w:rPr>
            </w:pPr>
            <w:r w:rsidRPr="00094B43">
              <w:rPr>
                <w:rFonts w:ascii="Calibri" w:hAnsi="Calibri" w:cs="Calibri"/>
                <w:sz w:val="22"/>
                <w:szCs w:val="22"/>
              </w:rPr>
              <w:t>Niet uitgewerkt</w:t>
            </w:r>
          </w:p>
        </w:tc>
        <w:tc>
          <w:tcPr>
            <w:tcW w:w="3021" w:type="dxa"/>
          </w:tcPr>
          <w:p w14:paraId="202FA870"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Bewoner ID</w:t>
            </w:r>
          </w:p>
          <w:p w14:paraId="5F5D9A44" w14:textId="39347021" w:rsidR="00713F68" w:rsidRPr="00FB0D9E" w:rsidRDefault="008A7817" w:rsidP="00F9747E">
            <w:pPr>
              <w:pStyle w:val="Normaalweb"/>
              <w:spacing w:before="0" w:beforeAutospacing="0" w:after="0" w:afterAutospacing="0"/>
              <w:rPr>
                <w:rFonts w:ascii="Calibri" w:hAnsi="Calibri" w:cs="Calibri"/>
                <w:i/>
                <w:sz w:val="22"/>
                <w:szCs w:val="22"/>
              </w:rPr>
            </w:pPr>
            <w:r w:rsidRPr="00FB0D9E">
              <w:rPr>
                <w:rFonts w:ascii="Calibri" w:hAnsi="Calibri" w:cs="Calibri"/>
                <w:i/>
                <w:sz w:val="22"/>
                <w:szCs w:val="22"/>
              </w:rPr>
              <w:t>(</w:t>
            </w:r>
            <w:r w:rsidR="00713F68" w:rsidRPr="00FB0D9E">
              <w:rPr>
                <w:rFonts w:ascii="Calibri" w:hAnsi="Calibri" w:cs="Calibri"/>
                <w:i/>
                <w:sz w:val="22"/>
                <w:szCs w:val="22"/>
              </w:rPr>
              <w:t>Naam bewoner</w:t>
            </w:r>
          </w:p>
          <w:p w14:paraId="24F40AC8" w14:textId="77777777" w:rsidR="00713F68" w:rsidRPr="00FB0D9E" w:rsidRDefault="00713F68" w:rsidP="00F9747E">
            <w:pPr>
              <w:pStyle w:val="Normaalweb"/>
              <w:spacing w:before="0" w:beforeAutospacing="0" w:after="0" w:afterAutospacing="0"/>
              <w:rPr>
                <w:rFonts w:ascii="Calibri" w:hAnsi="Calibri" w:cs="Calibri"/>
                <w:i/>
                <w:sz w:val="22"/>
                <w:szCs w:val="22"/>
              </w:rPr>
            </w:pPr>
            <w:r w:rsidRPr="00FB0D9E">
              <w:rPr>
                <w:rFonts w:ascii="Calibri" w:hAnsi="Calibri" w:cs="Calibri"/>
                <w:i/>
                <w:sz w:val="22"/>
                <w:szCs w:val="22"/>
              </w:rPr>
              <w:t>Kamer nr</w:t>
            </w:r>
          </w:p>
          <w:p w14:paraId="414E5999" w14:textId="77777777" w:rsidR="00713F68" w:rsidRPr="00FB0D9E" w:rsidRDefault="00713F68" w:rsidP="00F9747E">
            <w:pPr>
              <w:pStyle w:val="Normaalweb"/>
              <w:spacing w:before="0" w:beforeAutospacing="0" w:after="0" w:afterAutospacing="0"/>
              <w:rPr>
                <w:rFonts w:ascii="Calibri" w:hAnsi="Calibri" w:cs="Calibri"/>
                <w:i/>
                <w:sz w:val="22"/>
                <w:szCs w:val="22"/>
              </w:rPr>
            </w:pPr>
            <w:r w:rsidRPr="00FB0D9E">
              <w:rPr>
                <w:rFonts w:ascii="Calibri" w:hAnsi="Calibri" w:cs="Calibri"/>
                <w:i/>
                <w:sz w:val="22"/>
                <w:szCs w:val="22"/>
              </w:rPr>
              <w:t>Verwante personen</w:t>
            </w:r>
          </w:p>
          <w:p w14:paraId="75D00C3C" w14:textId="0FA4E4BC" w:rsidR="00713F68" w:rsidRDefault="00713F68" w:rsidP="00F9747E">
            <w:pPr>
              <w:pStyle w:val="Normaalweb"/>
              <w:spacing w:before="0" w:beforeAutospacing="0" w:after="0" w:afterAutospacing="0"/>
              <w:rPr>
                <w:rFonts w:ascii="Calibri" w:hAnsi="Calibri" w:cs="Calibri"/>
                <w:sz w:val="22"/>
                <w:szCs w:val="22"/>
              </w:rPr>
            </w:pPr>
            <w:r w:rsidRPr="00FB0D9E">
              <w:rPr>
                <w:rFonts w:ascii="Calibri" w:hAnsi="Calibri" w:cs="Calibri"/>
                <w:i/>
                <w:sz w:val="22"/>
                <w:szCs w:val="22"/>
              </w:rPr>
              <w:t>Contact</w:t>
            </w:r>
            <w:r w:rsidR="00FB0D9E">
              <w:rPr>
                <w:rFonts w:ascii="Calibri" w:hAnsi="Calibri" w:cs="Calibri"/>
                <w:sz w:val="22"/>
                <w:szCs w:val="22"/>
              </w:rPr>
              <w:t>)</w:t>
            </w:r>
          </w:p>
          <w:p w14:paraId="497248D7" w14:textId="77777777" w:rsidR="00713F68" w:rsidRDefault="00713F68" w:rsidP="00F9747E">
            <w:pPr>
              <w:pStyle w:val="Normaalweb"/>
              <w:spacing w:before="0" w:beforeAutospacing="0" w:after="0" w:afterAutospacing="0"/>
              <w:rPr>
                <w:rFonts w:ascii="Calibri" w:hAnsi="Calibri" w:cs="Calibri"/>
                <w:sz w:val="22"/>
                <w:szCs w:val="22"/>
              </w:rPr>
            </w:pPr>
          </w:p>
        </w:tc>
        <w:tc>
          <w:tcPr>
            <w:tcW w:w="3168" w:type="dxa"/>
          </w:tcPr>
          <w:p w14:paraId="40614170" w14:textId="77777777" w:rsidR="00713F68" w:rsidRDefault="00713F68" w:rsidP="00F9747E">
            <w:pPr>
              <w:pStyle w:val="Normaalweb"/>
              <w:spacing w:before="0" w:beforeAutospacing="0" w:after="0" w:afterAutospacing="0"/>
              <w:rPr>
                <w:rFonts w:ascii="Calibri" w:hAnsi="Calibri" w:cs="Calibri"/>
                <w:sz w:val="22"/>
                <w:szCs w:val="22"/>
              </w:rPr>
            </w:pPr>
          </w:p>
        </w:tc>
        <w:tc>
          <w:tcPr>
            <w:tcW w:w="5954" w:type="dxa"/>
          </w:tcPr>
          <w:p w14:paraId="6E183DA7"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Bewoner hoort bij 0 of 1 werkopdracht</w:t>
            </w:r>
          </w:p>
          <w:p w14:paraId="330212F3" w14:textId="77777777" w:rsidR="00713F68" w:rsidRDefault="00713F68" w:rsidP="00F9747E">
            <w:pPr>
              <w:pStyle w:val="Normaalweb"/>
              <w:spacing w:before="0" w:beforeAutospacing="0" w:after="0" w:afterAutospacing="0"/>
              <w:rPr>
                <w:rFonts w:ascii="Calibri" w:hAnsi="Calibri" w:cs="Calibri"/>
                <w:sz w:val="22"/>
                <w:szCs w:val="22"/>
              </w:rPr>
            </w:pPr>
          </w:p>
        </w:tc>
      </w:tr>
      <w:tr w:rsidR="00713F68" w14:paraId="20959B4F" w14:textId="77777777" w:rsidTr="00F9747E">
        <w:tc>
          <w:tcPr>
            <w:tcW w:w="3020" w:type="dxa"/>
          </w:tcPr>
          <w:p w14:paraId="4C1BFC0A" w14:textId="77777777" w:rsidR="00713F68" w:rsidRDefault="00713F68" w:rsidP="00F9747E">
            <w:pPr>
              <w:pStyle w:val="Normaalweb"/>
              <w:spacing w:before="0" w:beforeAutospacing="0" w:after="0" w:afterAutospacing="0"/>
              <w:rPr>
                <w:rFonts w:ascii="Calibri" w:hAnsi="Calibri" w:cs="Calibri"/>
                <w:b/>
                <w:i/>
                <w:sz w:val="22"/>
                <w:szCs w:val="22"/>
              </w:rPr>
            </w:pPr>
            <w:r w:rsidRPr="00A30111">
              <w:rPr>
                <w:rFonts w:ascii="Calibri" w:hAnsi="Calibri" w:cs="Calibri"/>
                <w:b/>
                <w:i/>
                <w:sz w:val="22"/>
                <w:szCs w:val="22"/>
              </w:rPr>
              <w:t>Boekhouding</w:t>
            </w:r>
          </w:p>
          <w:p w14:paraId="68A0DE94" w14:textId="77777777" w:rsidR="00713F68" w:rsidRDefault="00713F68" w:rsidP="00F9747E">
            <w:pPr>
              <w:pStyle w:val="Normaalweb"/>
              <w:spacing w:before="0" w:beforeAutospacing="0" w:after="0" w:afterAutospacing="0"/>
              <w:rPr>
                <w:rFonts w:ascii="Calibri" w:hAnsi="Calibri" w:cs="Calibri"/>
                <w:b/>
                <w:i/>
                <w:sz w:val="22"/>
                <w:szCs w:val="22"/>
              </w:rPr>
            </w:pPr>
          </w:p>
          <w:p w14:paraId="7E87B086" w14:textId="77777777" w:rsidR="00713F68" w:rsidRPr="00A30111" w:rsidRDefault="00713F68" w:rsidP="00F9747E">
            <w:pPr>
              <w:pStyle w:val="Normaalweb"/>
              <w:spacing w:before="0" w:beforeAutospacing="0" w:after="0" w:afterAutospacing="0"/>
              <w:rPr>
                <w:rFonts w:ascii="Calibri" w:hAnsi="Calibri" w:cs="Calibri"/>
                <w:b/>
                <w:i/>
                <w:sz w:val="22"/>
                <w:szCs w:val="22"/>
              </w:rPr>
            </w:pPr>
            <w:r w:rsidRPr="00094B43">
              <w:rPr>
                <w:rFonts w:ascii="Calibri" w:hAnsi="Calibri" w:cs="Calibri"/>
                <w:sz w:val="22"/>
                <w:szCs w:val="22"/>
              </w:rPr>
              <w:t>Niet uitgewerkt</w:t>
            </w:r>
          </w:p>
        </w:tc>
        <w:tc>
          <w:tcPr>
            <w:tcW w:w="3021" w:type="dxa"/>
          </w:tcPr>
          <w:p w14:paraId="368BFFF0" w14:textId="77777777" w:rsidR="00713F68" w:rsidRPr="000412EA" w:rsidRDefault="00713F68" w:rsidP="00F9747E">
            <w:pPr>
              <w:pStyle w:val="Normaalweb"/>
              <w:spacing w:before="0" w:beforeAutospacing="0" w:after="0" w:afterAutospacing="0"/>
              <w:rPr>
                <w:rFonts w:ascii="Calibri" w:hAnsi="Calibri" w:cs="Calibri"/>
                <w:i/>
                <w:sz w:val="22"/>
                <w:szCs w:val="22"/>
              </w:rPr>
            </w:pPr>
            <w:r w:rsidRPr="000412EA">
              <w:rPr>
                <w:rFonts w:ascii="Calibri" w:hAnsi="Calibri" w:cs="Calibri"/>
                <w:i/>
                <w:sz w:val="22"/>
                <w:szCs w:val="22"/>
              </w:rPr>
              <w:t>Hier niet uitgewerkt enkel</w:t>
            </w:r>
          </w:p>
          <w:p w14:paraId="33E66C63"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Boekhouding ID</w:t>
            </w:r>
          </w:p>
          <w:p w14:paraId="29D8CF68"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Inkomende fact ID</w:t>
            </w:r>
          </w:p>
          <w:p w14:paraId="7D99A085"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Uitgaande factuur ID</w:t>
            </w:r>
          </w:p>
          <w:p w14:paraId="09B0030F" w14:textId="77777777" w:rsidR="00713F68" w:rsidRDefault="00713F68" w:rsidP="00F9747E">
            <w:pPr>
              <w:pStyle w:val="Normaalweb"/>
              <w:spacing w:before="0" w:beforeAutospacing="0" w:after="0" w:afterAutospacing="0"/>
              <w:rPr>
                <w:rFonts w:ascii="Calibri" w:hAnsi="Calibri" w:cs="Calibri"/>
                <w:sz w:val="22"/>
                <w:szCs w:val="22"/>
              </w:rPr>
            </w:pPr>
          </w:p>
        </w:tc>
        <w:tc>
          <w:tcPr>
            <w:tcW w:w="3168" w:type="dxa"/>
          </w:tcPr>
          <w:p w14:paraId="407209ED"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Leverancier ID</w:t>
            </w:r>
          </w:p>
          <w:p w14:paraId="71F39AC4"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Werk bon ID</w:t>
            </w:r>
          </w:p>
          <w:p w14:paraId="298550F5" w14:textId="77777777" w:rsidR="00713F68" w:rsidRDefault="00713F68" w:rsidP="00F9747E">
            <w:pPr>
              <w:pStyle w:val="Normaalweb"/>
              <w:spacing w:before="0" w:beforeAutospacing="0" w:after="0" w:afterAutospacing="0"/>
              <w:rPr>
                <w:rFonts w:ascii="Calibri" w:hAnsi="Calibri" w:cs="Calibri"/>
                <w:sz w:val="22"/>
                <w:szCs w:val="22"/>
              </w:rPr>
            </w:pPr>
          </w:p>
        </w:tc>
        <w:tc>
          <w:tcPr>
            <w:tcW w:w="5954" w:type="dxa"/>
          </w:tcPr>
          <w:p w14:paraId="7A7F954D"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Boekhouding heeft 0..1 of veel bestellingen (inkom factuur)</w:t>
            </w:r>
          </w:p>
          <w:p w14:paraId="0B8FA40F"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Boekhouding heeft 0..1 of veel werk bon (uitgaande factuur)</w:t>
            </w:r>
          </w:p>
        </w:tc>
      </w:tr>
      <w:tr w:rsidR="00713F68" w14:paraId="70AD06B6" w14:textId="77777777" w:rsidTr="00F9747E">
        <w:tc>
          <w:tcPr>
            <w:tcW w:w="3020" w:type="dxa"/>
          </w:tcPr>
          <w:p w14:paraId="2673E098"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Competentie</w:t>
            </w:r>
          </w:p>
          <w:p w14:paraId="467BF837"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(Enumeratie)</w:t>
            </w:r>
          </w:p>
        </w:tc>
        <w:tc>
          <w:tcPr>
            <w:tcW w:w="3021" w:type="dxa"/>
          </w:tcPr>
          <w:p w14:paraId="1CEE3D62"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Enumeratie </w:t>
            </w:r>
          </w:p>
          <w:p w14:paraId="7AB5A58D"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Beginner , </w:t>
            </w:r>
          </w:p>
          <w:p w14:paraId="259D00F8"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ervaren, </w:t>
            </w:r>
          </w:p>
          <w:p w14:paraId="133AEF8E"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expert</w:t>
            </w:r>
          </w:p>
          <w:p w14:paraId="5704DCAC" w14:textId="77777777" w:rsidR="00713F68" w:rsidRDefault="00713F68" w:rsidP="00F9747E">
            <w:pPr>
              <w:pStyle w:val="Normaalweb"/>
              <w:spacing w:before="0" w:beforeAutospacing="0" w:after="0" w:afterAutospacing="0"/>
              <w:rPr>
                <w:rFonts w:ascii="Calibri" w:hAnsi="Calibri" w:cs="Calibri"/>
                <w:sz w:val="22"/>
                <w:szCs w:val="22"/>
              </w:rPr>
            </w:pPr>
          </w:p>
        </w:tc>
        <w:tc>
          <w:tcPr>
            <w:tcW w:w="3168" w:type="dxa"/>
          </w:tcPr>
          <w:p w14:paraId="70929443" w14:textId="77777777" w:rsidR="00713F68" w:rsidRDefault="00713F68" w:rsidP="00903558">
            <w:pPr>
              <w:pStyle w:val="Normaalweb"/>
              <w:spacing w:before="0" w:beforeAutospacing="0" w:after="0" w:afterAutospacing="0"/>
              <w:rPr>
                <w:rFonts w:ascii="Calibri" w:hAnsi="Calibri" w:cs="Calibri"/>
                <w:sz w:val="22"/>
                <w:szCs w:val="22"/>
              </w:rPr>
            </w:pPr>
          </w:p>
        </w:tc>
        <w:tc>
          <w:tcPr>
            <w:tcW w:w="5954" w:type="dxa"/>
          </w:tcPr>
          <w:p w14:paraId="424ED01E" w14:textId="77777777" w:rsidR="00713F68" w:rsidRDefault="00713F68" w:rsidP="00903558">
            <w:pPr>
              <w:pStyle w:val="Normaalweb"/>
              <w:spacing w:before="0" w:beforeAutospacing="0" w:after="0" w:afterAutospacing="0"/>
              <w:rPr>
                <w:rFonts w:ascii="Calibri" w:hAnsi="Calibri" w:cs="Calibri"/>
                <w:sz w:val="22"/>
                <w:szCs w:val="22"/>
              </w:rPr>
            </w:pPr>
          </w:p>
          <w:p w14:paraId="6492D973" w14:textId="77777777" w:rsidR="00713F68" w:rsidRDefault="00713F68" w:rsidP="00903558">
            <w:pPr>
              <w:pStyle w:val="Normaalweb"/>
              <w:spacing w:before="0" w:beforeAutospacing="0" w:after="0" w:afterAutospacing="0"/>
              <w:rPr>
                <w:rFonts w:ascii="Calibri" w:hAnsi="Calibri" w:cs="Calibri"/>
                <w:sz w:val="22"/>
                <w:szCs w:val="22"/>
              </w:rPr>
            </w:pPr>
          </w:p>
        </w:tc>
      </w:tr>
      <w:tr w:rsidR="00713F68" w14:paraId="0ED70023" w14:textId="77777777" w:rsidTr="00F9747E">
        <w:tc>
          <w:tcPr>
            <w:tcW w:w="3020" w:type="dxa"/>
          </w:tcPr>
          <w:p w14:paraId="38E77093"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Foto herstel melding</w:t>
            </w:r>
          </w:p>
        </w:tc>
        <w:tc>
          <w:tcPr>
            <w:tcW w:w="3021" w:type="dxa"/>
          </w:tcPr>
          <w:p w14:paraId="21D68601"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Foto herstel melding ID</w:t>
            </w:r>
          </w:p>
          <w:p w14:paraId="3DDF9C98"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herstel melding Foto nr</w:t>
            </w:r>
          </w:p>
          <w:p w14:paraId="468750F4" w14:textId="77777777" w:rsidR="00713F68" w:rsidRDefault="00713F68" w:rsidP="00F9747E">
            <w:pPr>
              <w:pStyle w:val="Normaalweb"/>
              <w:spacing w:before="0" w:beforeAutospacing="0" w:after="0" w:afterAutospacing="0"/>
              <w:rPr>
                <w:rFonts w:ascii="Calibri" w:hAnsi="Calibri" w:cs="Calibri"/>
                <w:sz w:val="22"/>
                <w:szCs w:val="22"/>
              </w:rPr>
            </w:pPr>
          </w:p>
        </w:tc>
        <w:tc>
          <w:tcPr>
            <w:tcW w:w="3168" w:type="dxa"/>
          </w:tcPr>
          <w:p w14:paraId="50398365"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Herstel melding ID</w:t>
            </w:r>
          </w:p>
          <w:p w14:paraId="4972A2F7" w14:textId="77777777" w:rsidR="00713F68" w:rsidRDefault="00713F68" w:rsidP="00F9747E">
            <w:pPr>
              <w:pStyle w:val="Normaalweb"/>
              <w:spacing w:before="0" w:beforeAutospacing="0" w:after="0" w:afterAutospacing="0"/>
              <w:rPr>
                <w:rFonts w:ascii="Calibri" w:hAnsi="Calibri" w:cs="Calibri"/>
                <w:sz w:val="22"/>
                <w:szCs w:val="22"/>
              </w:rPr>
            </w:pPr>
          </w:p>
        </w:tc>
        <w:tc>
          <w:tcPr>
            <w:tcW w:w="5954" w:type="dxa"/>
          </w:tcPr>
          <w:p w14:paraId="4DE2BF70"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Foto herstel melding bevat 0 of 1 </w:t>
            </w:r>
            <w:r w:rsidRPr="008D5FC8">
              <w:rPr>
                <w:rFonts w:ascii="Calibri" w:hAnsi="Calibri" w:cs="Calibri"/>
                <w:sz w:val="22"/>
                <w:szCs w:val="22"/>
              </w:rPr>
              <w:t>he</w:t>
            </w:r>
            <w:r>
              <w:rPr>
                <w:rFonts w:ascii="Calibri" w:hAnsi="Calibri" w:cs="Calibri"/>
                <w:sz w:val="22"/>
                <w:szCs w:val="22"/>
              </w:rPr>
              <w:t>r</w:t>
            </w:r>
            <w:r w:rsidRPr="008D5FC8">
              <w:rPr>
                <w:rFonts w:ascii="Calibri" w:hAnsi="Calibri" w:cs="Calibri"/>
                <w:sz w:val="22"/>
                <w:szCs w:val="22"/>
              </w:rPr>
              <w:t>stel melding</w:t>
            </w:r>
          </w:p>
        </w:tc>
      </w:tr>
      <w:tr w:rsidR="00713F68" w14:paraId="1CE56C0E" w14:textId="77777777" w:rsidTr="00F9747E">
        <w:tc>
          <w:tcPr>
            <w:tcW w:w="3020" w:type="dxa"/>
          </w:tcPr>
          <w:p w14:paraId="692CE706"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Foto Personeel </w:t>
            </w:r>
          </w:p>
        </w:tc>
        <w:tc>
          <w:tcPr>
            <w:tcW w:w="3021" w:type="dxa"/>
          </w:tcPr>
          <w:p w14:paraId="7AA7C6BD"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Foto Personeel ID </w:t>
            </w:r>
          </w:p>
          <w:p w14:paraId="118040A4"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Foto pers adres </w:t>
            </w:r>
          </w:p>
          <w:p w14:paraId="003C9059" w14:textId="77777777" w:rsidR="00713F68" w:rsidRDefault="00713F68" w:rsidP="00F9747E">
            <w:pPr>
              <w:pStyle w:val="Normaalweb"/>
              <w:spacing w:before="0" w:beforeAutospacing="0" w:after="0" w:afterAutospacing="0"/>
              <w:rPr>
                <w:rFonts w:ascii="Calibri" w:hAnsi="Calibri" w:cs="Calibri"/>
                <w:sz w:val="22"/>
                <w:szCs w:val="22"/>
              </w:rPr>
            </w:pPr>
          </w:p>
        </w:tc>
        <w:tc>
          <w:tcPr>
            <w:tcW w:w="3168" w:type="dxa"/>
          </w:tcPr>
          <w:p w14:paraId="2E7A65B9" w14:textId="77777777" w:rsidR="00713F68" w:rsidRDefault="00713F68" w:rsidP="00501B88">
            <w:pPr>
              <w:pStyle w:val="Normaalweb"/>
              <w:spacing w:before="0" w:beforeAutospacing="0" w:after="0" w:afterAutospacing="0"/>
              <w:rPr>
                <w:rFonts w:ascii="Calibri" w:hAnsi="Calibri" w:cs="Calibri"/>
                <w:sz w:val="22"/>
                <w:szCs w:val="22"/>
              </w:rPr>
            </w:pPr>
            <w:r>
              <w:rPr>
                <w:rFonts w:ascii="Calibri" w:hAnsi="Calibri" w:cs="Calibri"/>
                <w:sz w:val="22"/>
                <w:szCs w:val="22"/>
              </w:rPr>
              <w:t>Personeel ID</w:t>
            </w:r>
          </w:p>
          <w:p w14:paraId="289D3750" w14:textId="77777777" w:rsidR="00713F68" w:rsidRDefault="00713F68" w:rsidP="00F9747E">
            <w:pPr>
              <w:pStyle w:val="Normaalweb"/>
              <w:spacing w:before="0" w:beforeAutospacing="0" w:after="0" w:afterAutospacing="0"/>
              <w:rPr>
                <w:rFonts w:ascii="Calibri" w:hAnsi="Calibri" w:cs="Calibri"/>
                <w:sz w:val="22"/>
                <w:szCs w:val="22"/>
              </w:rPr>
            </w:pPr>
          </w:p>
        </w:tc>
        <w:tc>
          <w:tcPr>
            <w:tcW w:w="5954" w:type="dxa"/>
          </w:tcPr>
          <w:p w14:paraId="325FB667"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Foto personeel bevat 0 of 1 personeel</w:t>
            </w:r>
          </w:p>
        </w:tc>
      </w:tr>
      <w:tr w:rsidR="00713F68" w14:paraId="249BD7FF" w14:textId="77777777" w:rsidTr="00F9747E">
        <w:tc>
          <w:tcPr>
            <w:tcW w:w="3020" w:type="dxa"/>
          </w:tcPr>
          <w:p w14:paraId="286F1860"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Functie</w:t>
            </w:r>
          </w:p>
          <w:p w14:paraId="4906D2B2" w14:textId="77777777" w:rsidR="00713F68" w:rsidRDefault="00713F68" w:rsidP="00F9747E">
            <w:pPr>
              <w:pStyle w:val="Normaalweb"/>
              <w:spacing w:before="0" w:beforeAutospacing="0" w:after="0" w:afterAutospacing="0"/>
              <w:rPr>
                <w:rFonts w:ascii="Calibri" w:hAnsi="Calibri" w:cs="Calibri"/>
                <w:sz w:val="22"/>
                <w:szCs w:val="22"/>
              </w:rPr>
            </w:pPr>
          </w:p>
        </w:tc>
        <w:tc>
          <w:tcPr>
            <w:tcW w:w="3021" w:type="dxa"/>
          </w:tcPr>
          <w:p w14:paraId="25CDDCDE"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Functie ID</w:t>
            </w:r>
          </w:p>
          <w:p w14:paraId="659F0132"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Benaming functie</w:t>
            </w:r>
          </w:p>
          <w:p w14:paraId="1FFDBF1F" w14:textId="77777777" w:rsidR="00713F68" w:rsidRDefault="00713F68" w:rsidP="00F9747E">
            <w:pPr>
              <w:pStyle w:val="Normaalweb"/>
              <w:spacing w:before="0" w:beforeAutospacing="0" w:after="0" w:afterAutospacing="0"/>
              <w:rPr>
                <w:rFonts w:ascii="Calibri" w:hAnsi="Calibri" w:cs="Calibri"/>
                <w:sz w:val="22"/>
                <w:szCs w:val="22"/>
              </w:rPr>
            </w:pPr>
          </w:p>
        </w:tc>
        <w:tc>
          <w:tcPr>
            <w:tcW w:w="3168" w:type="dxa"/>
          </w:tcPr>
          <w:p w14:paraId="6499C793" w14:textId="77777777" w:rsidR="00713F68" w:rsidRDefault="00713F68" w:rsidP="00954911">
            <w:pPr>
              <w:pStyle w:val="Normaalweb"/>
              <w:spacing w:before="0" w:beforeAutospacing="0" w:after="0" w:afterAutospacing="0"/>
              <w:rPr>
                <w:rFonts w:ascii="Calibri" w:hAnsi="Calibri" w:cs="Calibri"/>
                <w:sz w:val="22"/>
                <w:szCs w:val="22"/>
              </w:rPr>
            </w:pPr>
          </w:p>
        </w:tc>
        <w:tc>
          <w:tcPr>
            <w:tcW w:w="5954" w:type="dxa"/>
          </w:tcPr>
          <w:p w14:paraId="7A8A3EE5"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Functie behoort bij 1 of veel personeel</w:t>
            </w:r>
          </w:p>
        </w:tc>
      </w:tr>
      <w:tr w:rsidR="00713F68" w14:paraId="414B2039" w14:textId="77777777" w:rsidTr="00F9747E">
        <w:tc>
          <w:tcPr>
            <w:tcW w:w="3020" w:type="dxa"/>
          </w:tcPr>
          <w:p w14:paraId="09BA0E68"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Gebouwen</w:t>
            </w:r>
          </w:p>
        </w:tc>
        <w:tc>
          <w:tcPr>
            <w:tcW w:w="3021" w:type="dxa"/>
          </w:tcPr>
          <w:p w14:paraId="41C76B2C"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Gebouw ID</w:t>
            </w:r>
          </w:p>
          <w:p w14:paraId="1A674417"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Gebouw naam</w:t>
            </w:r>
          </w:p>
          <w:p w14:paraId="06ABD650"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Verdiep </w:t>
            </w:r>
          </w:p>
          <w:p w14:paraId="09497822"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Ruimte</w:t>
            </w:r>
          </w:p>
          <w:p w14:paraId="62926540"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Omschrijving</w:t>
            </w:r>
          </w:p>
          <w:p w14:paraId="25432B3B" w14:textId="77777777" w:rsidR="00713F68" w:rsidRDefault="00713F68" w:rsidP="00F9747E">
            <w:pPr>
              <w:pStyle w:val="Normaalweb"/>
              <w:spacing w:before="0" w:beforeAutospacing="0" w:after="0" w:afterAutospacing="0"/>
              <w:rPr>
                <w:rFonts w:ascii="Calibri" w:hAnsi="Calibri" w:cs="Calibri"/>
                <w:sz w:val="22"/>
                <w:szCs w:val="22"/>
              </w:rPr>
            </w:pPr>
          </w:p>
          <w:p w14:paraId="1CDE4E41" w14:textId="77777777" w:rsidR="00713F68" w:rsidRDefault="00713F68" w:rsidP="00F9747E">
            <w:pPr>
              <w:pStyle w:val="Normaalweb"/>
              <w:spacing w:before="0" w:beforeAutospacing="0" w:after="0" w:afterAutospacing="0"/>
              <w:rPr>
                <w:rFonts w:ascii="Calibri" w:hAnsi="Calibri" w:cs="Calibri"/>
                <w:sz w:val="22"/>
                <w:szCs w:val="22"/>
              </w:rPr>
            </w:pPr>
          </w:p>
        </w:tc>
        <w:tc>
          <w:tcPr>
            <w:tcW w:w="3168" w:type="dxa"/>
          </w:tcPr>
          <w:p w14:paraId="176CC299"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Inventaris RVT ID</w:t>
            </w:r>
          </w:p>
          <w:p w14:paraId="427216C9" w14:textId="77777777" w:rsidR="00713F68" w:rsidRDefault="00713F68" w:rsidP="00F9747E">
            <w:pPr>
              <w:pStyle w:val="Normaalweb"/>
              <w:spacing w:before="0" w:beforeAutospacing="0" w:after="0" w:afterAutospacing="0"/>
              <w:rPr>
                <w:rFonts w:ascii="Calibri" w:hAnsi="Calibri" w:cs="Calibri"/>
                <w:sz w:val="22"/>
                <w:szCs w:val="22"/>
              </w:rPr>
            </w:pPr>
          </w:p>
        </w:tc>
        <w:tc>
          <w:tcPr>
            <w:tcW w:w="5954" w:type="dxa"/>
          </w:tcPr>
          <w:p w14:paraId="2DE1077E"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Gebouw hoort bij 1 RVT inventaris</w:t>
            </w:r>
          </w:p>
          <w:p w14:paraId="2CE94AE3"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Gebouw heeft 0..1 of veel opdelingen </w:t>
            </w:r>
          </w:p>
          <w:p w14:paraId="0CEA9F57"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Gebouw opdeling hoort bij 1 gebouw</w:t>
            </w:r>
          </w:p>
          <w:p w14:paraId="1FEF7AEA" w14:textId="77777777" w:rsidR="00713F68" w:rsidRDefault="00713F68" w:rsidP="00F9747E">
            <w:pPr>
              <w:pStyle w:val="Normaalweb"/>
              <w:spacing w:before="0" w:beforeAutospacing="0" w:after="0" w:afterAutospacing="0"/>
              <w:rPr>
                <w:rFonts w:ascii="Calibri" w:hAnsi="Calibri" w:cs="Calibri"/>
                <w:sz w:val="22"/>
                <w:szCs w:val="22"/>
              </w:rPr>
            </w:pPr>
          </w:p>
        </w:tc>
      </w:tr>
      <w:tr w:rsidR="00713F68" w14:paraId="5F4A3419" w14:textId="77777777" w:rsidTr="00F9747E">
        <w:tc>
          <w:tcPr>
            <w:tcW w:w="3020" w:type="dxa"/>
          </w:tcPr>
          <w:p w14:paraId="7A2013E7"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Herstel melding</w:t>
            </w:r>
          </w:p>
        </w:tc>
        <w:tc>
          <w:tcPr>
            <w:tcW w:w="3021" w:type="dxa"/>
          </w:tcPr>
          <w:p w14:paraId="3BA88605"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Herstel melding ID</w:t>
            </w:r>
          </w:p>
          <w:p w14:paraId="4B2A4675"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Omschrijving beschadiging</w:t>
            </w:r>
          </w:p>
          <w:p w14:paraId="2FDDCBC6"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Urgentie (enumeratie)</w:t>
            </w:r>
          </w:p>
          <w:p w14:paraId="6ADF3987"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Opmerking</w:t>
            </w:r>
          </w:p>
          <w:p w14:paraId="10AEDEA4"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Bewoner opdrachtgever j/n</w:t>
            </w:r>
          </w:p>
        </w:tc>
        <w:tc>
          <w:tcPr>
            <w:tcW w:w="3168" w:type="dxa"/>
          </w:tcPr>
          <w:p w14:paraId="1F9FF0F4"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Personeel ID</w:t>
            </w:r>
          </w:p>
          <w:p w14:paraId="55EB7D08"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Bewoner ID</w:t>
            </w:r>
          </w:p>
          <w:p w14:paraId="4628852E" w14:textId="77777777" w:rsidR="00713F68" w:rsidRDefault="00713F68" w:rsidP="00F9747E">
            <w:pPr>
              <w:pStyle w:val="Normaalweb"/>
              <w:spacing w:before="0" w:beforeAutospacing="0" w:after="0" w:afterAutospacing="0"/>
              <w:rPr>
                <w:rFonts w:ascii="Calibri" w:hAnsi="Calibri" w:cs="Calibri"/>
                <w:sz w:val="22"/>
                <w:szCs w:val="22"/>
              </w:rPr>
            </w:pPr>
          </w:p>
        </w:tc>
        <w:tc>
          <w:tcPr>
            <w:tcW w:w="5954" w:type="dxa"/>
          </w:tcPr>
          <w:p w14:paraId="1B8A176C" w14:textId="77777777" w:rsidR="00713F68" w:rsidRDefault="00713F68" w:rsidP="00F9747E">
            <w:pPr>
              <w:pStyle w:val="Normaalweb"/>
              <w:spacing w:before="0" w:beforeAutospacing="0" w:after="0" w:afterAutospacing="0"/>
              <w:rPr>
                <w:rFonts w:ascii="Calibri" w:hAnsi="Calibri" w:cs="Calibri"/>
                <w:sz w:val="22"/>
                <w:szCs w:val="22"/>
              </w:rPr>
            </w:pPr>
            <w:r w:rsidRPr="008D5FC8">
              <w:rPr>
                <w:rFonts w:ascii="Calibri" w:hAnsi="Calibri" w:cs="Calibri"/>
                <w:sz w:val="22"/>
                <w:szCs w:val="22"/>
              </w:rPr>
              <w:t>he</w:t>
            </w:r>
            <w:r>
              <w:rPr>
                <w:rFonts w:ascii="Calibri" w:hAnsi="Calibri" w:cs="Calibri"/>
                <w:sz w:val="22"/>
                <w:szCs w:val="22"/>
              </w:rPr>
              <w:t>r</w:t>
            </w:r>
            <w:r w:rsidRPr="008D5FC8">
              <w:rPr>
                <w:rFonts w:ascii="Calibri" w:hAnsi="Calibri" w:cs="Calibri"/>
                <w:sz w:val="22"/>
                <w:szCs w:val="22"/>
              </w:rPr>
              <w:t>stel meldi</w:t>
            </w:r>
            <w:r>
              <w:rPr>
                <w:rFonts w:ascii="Calibri" w:hAnsi="Calibri" w:cs="Calibri"/>
                <w:sz w:val="22"/>
                <w:szCs w:val="22"/>
              </w:rPr>
              <w:t>n</w:t>
            </w:r>
            <w:r w:rsidRPr="008D5FC8">
              <w:rPr>
                <w:rFonts w:ascii="Calibri" w:hAnsi="Calibri" w:cs="Calibri"/>
                <w:sz w:val="22"/>
                <w:szCs w:val="22"/>
              </w:rPr>
              <w:t xml:space="preserve">g </w:t>
            </w:r>
            <w:r>
              <w:rPr>
                <w:rFonts w:ascii="Calibri" w:hAnsi="Calibri" w:cs="Calibri"/>
                <w:sz w:val="22"/>
                <w:szCs w:val="22"/>
              </w:rPr>
              <w:t>heeft</w:t>
            </w:r>
            <w:r w:rsidRPr="008D5FC8">
              <w:rPr>
                <w:rFonts w:ascii="Calibri" w:hAnsi="Calibri" w:cs="Calibri"/>
                <w:sz w:val="22"/>
                <w:szCs w:val="22"/>
              </w:rPr>
              <w:t xml:space="preserve"> 0 of  1 werkopdracht</w:t>
            </w:r>
          </w:p>
          <w:p w14:paraId="1BB13851" w14:textId="77777777" w:rsidR="00713F68" w:rsidRDefault="00713F68" w:rsidP="00F9747E">
            <w:pPr>
              <w:pStyle w:val="Normaalweb"/>
              <w:spacing w:before="0" w:beforeAutospacing="0" w:after="0" w:afterAutospacing="0"/>
              <w:rPr>
                <w:rFonts w:ascii="Calibri" w:hAnsi="Calibri" w:cs="Calibri"/>
                <w:sz w:val="22"/>
                <w:szCs w:val="22"/>
              </w:rPr>
            </w:pPr>
            <w:r w:rsidRPr="008D5FC8">
              <w:rPr>
                <w:rFonts w:ascii="Calibri" w:hAnsi="Calibri" w:cs="Calibri"/>
                <w:sz w:val="22"/>
                <w:szCs w:val="22"/>
              </w:rPr>
              <w:t>he</w:t>
            </w:r>
            <w:r>
              <w:rPr>
                <w:rFonts w:ascii="Calibri" w:hAnsi="Calibri" w:cs="Calibri"/>
                <w:sz w:val="22"/>
                <w:szCs w:val="22"/>
              </w:rPr>
              <w:t>r</w:t>
            </w:r>
            <w:r w:rsidRPr="008D5FC8">
              <w:rPr>
                <w:rFonts w:ascii="Calibri" w:hAnsi="Calibri" w:cs="Calibri"/>
                <w:sz w:val="22"/>
                <w:szCs w:val="22"/>
              </w:rPr>
              <w:t xml:space="preserve">stel melding bevat 0 of </w:t>
            </w:r>
            <w:r>
              <w:rPr>
                <w:rFonts w:ascii="Calibri" w:hAnsi="Calibri" w:cs="Calibri"/>
                <w:sz w:val="22"/>
                <w:szCs w:val="22"/>
              </w:rPr>
              <w:t>veel</w:t>
            </w:r>
            <w:r w:rsidRPr="008D5FC8">
              <w:rPr>
                <w:rFonts w:ascii="Calibri" w:hAnsi="Calibri" w:cs="Calibri"/>
                <w:sz w:val="22"/>
                <w:szCs w:val="22"/>
              </w:rPr>
              <w:t xml:space="preserve"> inventaris</w:t>
            </w:r>
            <w:r>
              <w:rPr>
                <w:rFonts w:ascii="Calibri" w:hAnsi="Calibri" w:cs="Calibri"/>
                <w:sz w:val="22"/>
                <w:szCs w:val="22"/>
              </w:rPr>
              <w:t xml:space="preserve"> RVT</w:t>
            </w:r>
            <w:r w:rsidRPr="008D5FC8">
              <w:rPr>
                <w:rFonts w:ascii="Calibri" w:hAnsi="Calibri" w:cs="Calibri"/>
                <w:sz w:val="22"/>
                <w:szCs w:val="22"/>
              </w:rPr>
              <w:t xml:space="preserve"> onde</w:t>
            </w:r>
            <w:r>
              <w:rPr>
                <w:rFonts w:ascii="Calibri" w:hAnsi="Calibri" w:cs="Calibri"/>
                <w:sz w:val="22"/>
                <w:szCs w:val="22"/>
              </w:rPr>
              <w:t>r</w:t>
            </w:r>
            <w:r w:rsidRPr="008D5FC8">
              <w:rPr>
                <w:rFonts w:ascii="Calibri" w:hAnsi="Calibri" w:cs="Calibri"/>
                <w:sz w:val="22"/>
                <w:szCs w:val="22"/>
              </w:rPr>
              <w:t>deel</w:t>
            </w:r>
          </w:p>
          <w:p w14:paraId="78CA4A19" w14:textId="77777777" w:rsidR="00713F68" w:rsidRDefault="00713F68" w:rsidP="00F9747E">
            <w:pPr>
              <w:pStyle w:val="Normaalweb"/>
              <w:spacing w:before="0" w:beforeAutospacing="0" w:after="0" w:afterAutospacing="0"/>
              <w:rPr>
                <w:rFonts w:ascii="Calibri" w:hAnsi="Calibri" w:cs="Calibri"/>
                <w:sz w:val="22"/>
                <w:szCs w:val="22"/>
              </w:rPr>
            </w:pPr>
            <w:r w:rsidRPr="008D5FC8">
              <w:rPr>
                <w:rFonts w:ascii="Calibri" w:hAnsi="Calibri" w:cs="Calibri"/>
                <w:sz w:val="22"/>
                <w:szCs w:val="22"/>
              </w:rPr>
              <w:t>he</w:t>
            </w:r>
            <w:r>
              <w:rPr>
                <w:rFonts w:ascii="Calibri" w:hAnsi="Calibri" w:cs="Calibri"/>
                <w:sz w:val="22"/>
                <w:szCs w:val="22"/>
              </w:rPr>
              <w:t>r</w:t>
            </w:r>
            <w:r w:rsidRPr="008D5FC8">
              <w:rPr>
                <w:rFonts w:ascii="Calibri" w:hAnsi="Calibri" w:cs="Calibri"/>
                <w:sz w:val="22"/>
                <w:szCs w:val="22"/>
              </w:rPr>
              <w:t xml:space="preserve">stel melding bevat 0 of </w:t>
            </w:r>
            <w:r>
              <w:rPr>
                <w:rFonts w:ascii="Calibri" w:hAnsi="Calibri" w:cs="Calibri"/>
                <w:sz w:val="22"/>
                <w:szCs w:val="22"/>
              </w:rPr>
              <w:t>veel</w:t>
            </w:r>
            <w:r w:rsidRPr="008D5FC8">
              <w:rPr>
                <w:rFonts w:ascii="Calibri" w:hAnsi="Calibri" w:cs="Calibri"/>
                <w:sz w:val="22"/>
                <w:szCs w:val="22"/>
              </w:rPr>
              <w:t xml:space="preserve"> </w:t>
            </w:r>
            <w:r>
              <w:rPr>
                <w:rFonts w:ascii="Calibri" w:hAnsi="Calibri" w:cs="Calibri"/>
                <w:sz w:val="22"/>
                <w:szCs w:val="22"/>
              </w:rPr>
              <w:t>foto’s herstel melding</w:t>
            </w:r>
          </w:p>
          <w:p w14:paraId="038996A6" w14:textId="77777777" w:rsidR="00713F68" w:rsidRDefault="00713F68" w:rsidP="00F9747E">
            <w:pPr>
              <w:pStyle w:val="Normaalweb"/>
              <w:spacing w:before="0" w:beforeAutospacing="0" w:after="0" w:afterAutospacing="0"/>
              <w:rPr>
                <w:rFonts w:ascii="Calibri" w:hAnsi="Calibri" w:cs="Calibri"/>
                <w:sz w:val="22"/>
                <w:szCs w:val="22"/>
              </w:rPr>
            </w:pPr>
            <w:r w:rsidRPr="008D5FC8">
              <w:rPr>
                <w:rFonts w:ascii="Calibri" w:hAnsi="Calibri" w:cs="Calibri"/>
                <w:sz w:val="22"/>
                <w:szCs w:val="22"/>
              </w:rPr>
              <w:t>he</w:t>
            </w:r>
            <w:r>
              <w:rPr>
                <w:rFonts w:ascii="Calibri" w:hAnsi="Calibri" w:cs="Calibri"/>
                <w:sz w:val="22"/>
                <w:szCs w:val="22"/>
              </w:rPr>
              <w:t>r</w:t>
            </w:r>
            <w:r w:rsidRPr="008D5FC8">
              <w:rPr>
                <w:rFonts w:ascii="Calibri" w:hAnsi="Calibri" w:cs="Calibri"/>
                <w:sz w:val="22"/>
                <w:szCs w:val="22"/>
              </w:rPr>
              <w:t>stel meldi</w:t>
            </w:r>
            <w:r>
              <w:rPr>
                <w:rFonts w:ascii="Calibri" w:hAnsi="Calibri" w:cs="Calibri"/>
                <w:sz w:val="22"/>
                <w:szCs w:val="22"/>
              </w:rPr>
              <w:t>n</w:t>
            </w:r>
            <w:r w:rsidRPr="008D5FC8">
              <w:rPr>
                <w:rFonts w:ascii="Calibri" w:hAnsi="Calibri" w:cs="Calibri"/>
                <w:sz w:val="22"/>
                <w:szCs w:val="22"/>
              </w:rPr>
              <w:t xml:space="preserve">g </w:t>
            </w:r>
            <w:r>
              <w:rPr>
                <w:rFonts w:ascii="Calibri" w:hAnsi="Calibri" w:cs="Calibri"/>
                <w:sz w:val="22"/>
                <w:szCs w:val="22"/>
              </w:rPr>
              <w:t>komt van</w:t>
            </w:r>
            <w:r w:rsidRPr="008D5FC8">
              <w:rPr>
                <w:rFonts w:ascii="Calibri" w:hAnsi="Calibri" w:cs="Calibri"/>
                <w:sz w:val="22"/>
                <w:szCs w:val="22"/>
              </w:rPr>
              <w:t xml:space="preserve"> 1</w:t>
            </w:r>
            <w:r>
              <w:rPr>
                <w:rFonts w:ascii="Calibri" w:hAnsi="Calibri" w:cs="Calibri"/>
                <w:sz w:val="22"/>
                <w:szCs w:val="22"/>
              </w:rPr>
              <w:t xml:space="preserve"> personeel lid</w:t>
            </w:r>
          </w:p>
          <w:p w14:paraId="506511A1" w14:textId="77777777" w:rsidR="00713F68" w:rsidRDefault="00713F68" w:rsidP="00F9747E">
            <w:pPr>
              <w:pStyle w:val="Normaalweb"/>
              <w:spacing w:before="0" w:beforeAutospacing="0" w:after="0" w:afterAutospacing="0"/>
              <w:rPr>
                <w:rFonts w:ascii="Calibri" w:hAnsi="Calibri" w:cs="Calibri"/>
                <w:sz w:val="22"/>
                <w:szCs w:val="22"/>
              </w:rPr>
            </w:pPr>
            <w:r w:rsidRPr="008D5FC8">
              <w:rPr>
                <w:rFonts w:ascii="Calibri" w:hAnsi="Calibri" w:cs="Calibri"/>
                <w:sz w:val="22"/>
                <w:szCs w:val="22"/>
              </w:rPr>
              <w:t>he</w:t>
            </w:r>
            <w:r>
              <w:rPr>
                <w:rFonts w:ascii="Calibri" w:hAnsi="Calibri" w:cs="Calibri"/>
                <w:sz w:val="22"/>
                <w:szCs w:val="22"/>
              </w:rPr>
              <w:t>r</w:t>
            </w:r>
            <w:r w:rsidRPr="008D5FC8">
              <w:rPr>
                <w:rFonts w:ascii="Calibri" w:hAnsi="Calibri" w:cs="Calibri"/>
                <w:sz w:val="22"/>
                <w:szCs w:val="22"/>
              </w:rPr>
              <w:t xml:space="preserve">stel melding bevat </w:t>
            </w:r>
            <w:r>
              <w:rPr>
                <w:rFonts w:ascii="Calibri" w:hAnsi="Calibri" w:cs="Calibri"/>
                <w:sz w:val="22"/>
                <w:szCs w:val="22"/>
              </w:rPr>
              <w:t>0 of 1 bewoner</w:t>
            </w:r>
            <w:r w:rsidRPr="008D5FC8">
              <w:rPr>
                <w:rFonts w:ascii="Calibri" w:hAnsi="Calibri" w:cs="Calibri"/>
                <w:sz w:val="22"/>
                <w:szCs w:val="22"/>
              </w:rPr>
              <w:t xml:space="preserve"> </w:t>
            </w:r>
          </w:p>
          <w:p w14:paraId="50623796" w14:textId="77777777" w:rsidR="00713F68" w:rsidRDefault="00713F68" w:rsidP="00F9747E">
            <w:pPr>
              <w:pStyle w:val="Normaalweb"/>
              <w:spacing w:before="0" w:beforeAutospacing="0" w:after="0" w:afterAutospacing="0"/>
              <w:rPr>
                <w:rFonts w:ascii="Calibri" w:hAnsi="Calibri" w:cs="Calibri"/>
                <w:sz w:val="22"/>
                <w:szCs w:val="22"/>
              </w:rPr>
            </w:pPr>
            <w:r w:rsidRPr="008D5FC8">
              <w:rPr>
                <w:rFonts w:ascii="Calibri" w:hAnsi="Calibri" w:cs="Calibri"/>
                <w:sz w:val="22"/>
                <w:szCs w:val="22"/>
              </w:rPr>
              <w:t>he</w:t>
            </w:r>
            <w:r>
              <w:rPr>
                <w:rFonts w:ascii="Calibri" w:hAnsi="Calibri" w:cs="Calibri"/>
                <w:sz w:val="22"/>
                <w:szCs w:val="22"/>
              </w:rPr>
              <w:t>r</w:t>
            </w:r>
            <w:r w:rsidRPr="008D5FC8">
              <w:rPr>
                <w:rFonts w:ascii="Calibri" w:hAnsi="Calibri" w:cs="Calibri"/>
                <w:sz w:val="22"/>
                <w:szCs w:val="22"/>
              </w:rPr>
              <w:t xml:space="preserve">stel melding bevat </w:t>
            </w:r>
            <w:r>
              <w:rPr>
                <w:rFonts w:ascii="Calibri" w:hAnsi="Calibri" w:cs="Calibri"/>
                <w:sz w:val="22"/>
                <w:szCs w:val="22"/>
              </w:rPr>
              <w:t>1 urgentie</w:t>
            </w:r>
          </w:p>
          <w:p w14:paraId="62FB571F" w14:textId="77777777" w:rsidR="00713F68" w:rsidRDefault="00713F68" w:rsidP="00F9747E">
            <w:pPr>
              <w:pStyle w:val="Normaalweb"/>
              <w:spacing w:before="0" w:beforeAutospacing="0" w:after="0" w:afterAutospacing="0"/>
              <w:rPr>
                <w:rFonts w:ascii="Calibri" w:hAnsi="Calibri" w:cs="Calibri"/>
                <w:sz w:val="22"/>
                <w:szCs w:val="22"/>
              </w:rPr>
            </w:pPr>
          </w:p>
        </w:tc>
      </w:tr>
      <w:tr w:rsidR="00713F68" w14:paraId="48AEEF24" w14:textId="77777777" w:rsidTr="00F9747E">
        <w:tc>
          <w:tcPr>
            <w:tcW w:w="3020" w:type="dxa"/>
          </w:tcPr>
          <w:p w14:paraId="3CBD9C3E"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Inrichting</w:t>
            </w:r>
          </w:p>
        </w:tc>
        <w:tc>
          <w:tcPr>
            <w:tcW w:w="3021" w:type="dxa"/>
          </w:tcPr>
          <w:p w14:paraId="511FC559"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Inrichting ID</w:t>
            </w:r>
          </w:p>
          <w:p w14:paraId="4AE2C478"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soort inrichting</w:t>
            </w:r>
          </w:p>
          <w:p w14:paraId="789800F6" w14:textId="77777777" w:rsidR="00713F68" w:rsidRDefault="00713F68" w:rsidP="00977F6E">
            <w:pPr>
              <w:pStyle w:val="Normaalweb"/>
              <w:spacing w:before="0" w:beforeAutospacing="0" w:after="0" w:afterAutospacing="0"/>
              <w:rPr>
                <w:rFonts w:ascii="Calibri" w:hAnsi="Calibri" w:cs="Calibri"/>
                <w:sz w:val="22"/>
                <w:szCs w:val="22"/>
              </w:rPr>
            </w:pPr>
            <w:r>
              <w:rPr>
                <w:rFonts w:ascii="Calibri" w:hAnsi="Calibri" w:cs="Calibri"/>
                <w:sz w:val="22"/>
                <w:szCs w:val="22"/>
              </w:rPr>
              <w:t>Omschrijving</w:t>
            </w:r>
          </w:p>
          <w:p w14:paraId="7A69E79B" w14:textId="77777777" w:rsidR="00713F68" w:rsidRDefault="00713F68" w:rsidP="00F9747E">
            <w:pPr>
              <w:pStyle w:val="Normaalweb"/>
              <w:spacing w:before="0" w:beforeAutospacing="0" w:after="0" w:afterAutospacing="0"/>
              <w:rPr>
                <w:rFonts w:ascii="Calibri" w:hAnsi="Calibri" w:cs="Calibri"/>
                <w:sz w:val="22"/>
                <w:szCs w:val="22"/>
              </w:rPr>
            </w:pPr>
          </w:p>
        </w:tc>
        <w:tc>
          <w:tcPr>
            <w:tcW w:w="3168" w:type="dxa"/>
          </w:tcPr>
          <w:p w14:paraId="4BE72A75"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Inventaris RVT ID</w:t>
            </w:r>
          </w:p>
          <w:p w14:paraId="7E549BCC" w14:textId="77777777" w:rsidR="00713F68" w:rsidRDefault="00713F68" w:rsidP="00F9747E">
            <w:pPr>
              <w:pStyle w:val="Normaalweb"/>
              <w:spacing w:before="0" w:beforeAutospacing="0" w:after="0" w:afterAutospacing="0"/>
              <w:rPr>
                <w:rFonts w:ascii="Calibri" w:hAnsi="Calibri" w:cs="Calibri"/>
                <w:sz w:val="22"/>
                <w:szCs w:val="22"/>
              </w:rPr>
            </w:pPr>
          </w:p>
        </w:tc>
        <w:tc>
          <w:tcPr>
            <w:tcW w:w="5954" w:type="dxa"/>
          </w:tcPr>
          <w:p w14:paraId="0EE9E463"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Inrichting hoort bij  1 RVT inventaris</w:t>
            </w:r>
          </w:p>
          <w:p w14:paraId="3DEB666F"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Inrichting heeft 0 .. 1 of veel deel inrichting</w:t>
            </w:r>
          </w:p>
          <w:p w14:paraId="0AC57A35"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Deel inrichting hoort bij 0 of 1 inrichting</w:t>
            </w:r>
          </w:p>
          <w:p w14:paraId="54EDFA7A" w14:textId="77777777" w:rsidR="00713F68" w:rsidRDefault="00713F68" w:rsidP="00F9747E">
            <w:pPr>
              <w:pStyle w:val="Normaalweb"/>
              <w:spacing w:before="0" w:beforeAutospacing="0" w:after="0" w:afterAutospacing="0"/>
              <w:rPr>
                <w:rFonts w:ascii="Calibri" w:hAnsi="Calibri" w:cs="Calibri"/>
                <w:sz w:val="22"/>
                <w:szCs w:val="22"/>
              </w:rPr>
            </w:pPr>
          </w:p>
        </w:tc>
      </w:tr>
      <w:tr w:rsidR="00713F68" w14:paraId="0ADF5B9E" w14:textId="77777777" w:rsidTr="00F9747E">
        <w:tc>
          <w:tcPr>
            <w:tcW w:w="3020" w:type="dxa"/>
          </w:tcPr>
          <w:p w14:paraId="7A19033A"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Inventaris RVT TA</w:t>
            </w:r>
          </w:p>
        </w:tc>
        <w:tc>
          <w:tcPr>
            <w:tcW w:w="3021" w:type="dxa"/>
          </w:tcPr>
          <w:p w14:paraId="2C9DCF64"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Inventaris RVT ID</w:t>
            </w:r>
          </w:p>
          <w:p w14:paraId="3D2A0AF7" w14:textId="77777777" w:rsidR="00713F68" w:rsidRDefault="00713F68" w:rsidP="00F9747E">
            <w:pPr>
              <w:pStyle w:val="Normaalweb"/>
              <w:spacing w:before="0" w:beforeAutospacing="0" w:after="0" w:afterAutospacing="0"/>
              <w:rPr>
                <w:rFonts w:ascii="Calibri" w:hAnsi="Calibri" w:cs="Calibri"/>
                <w:sz w:val="22"/>
                <w:szCs w:val="22"/>
              </w:rPr>
            </w:pPr>
          </w:p>
        </w:tc>
        <w:tc>
          <w:tcPr>
            <w:tcW w:w="3168" w:type="dxa"/>
          </w:tcPr>
          <w:p w14:paraId="10F38531"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Herstel melding ID </w:t>
            </w:r>
          </w:p>
        </w:tc>
        <w:tc>
          <w:tcPr>
            <w:tcW w:w="5954" w:type="dxa"/>
          </w:tcPr>
          <w:p w14:paraId="69496C02" w14:textId="77777777" w:rsidR="00713F68" w:rsidRDefault="00713F68" w:rsidP="00F9747E">
            <w:pPr>
              <w:pStyle w:val="Normaalweb"/>
              <w:spacing w:before="0" w:beforeAutospacing="0" w:after="0" w:afterAutospacing="0"/>
              <w:rPr>
                <w:rFonts w:ascii="Calibri" w:hAnsi="Calibri" w:cs="Calibri"/>
                <w:sz w:val="22"/>
                <w:szCs w:val="22"/>
              </w:rPr>
            </w:pPr>
            <w:r w:rsidRPr="001749BA">
              <w:rPr>
                <w:rFonts w:ascii="Calibri" w:hAnsi="Calibri" w:cs="Calibri"/>
                <w:sz w:val="22"/>
                <w:szCs w:val="22"/>
              </w:rPr>
              <w:t>inve</w:t>
            </w:r>
            <w:r>
              <w:rPr>
                <w:rFonts w:ascii="Calibri" w:hAnsi="Calibri" w:cs="Calibri"/>
                <w:sz w:val="22"/>
                <w:szCs w:val="22"/>
              </w:rPr>
              <w:t>n</w:t>
            </w:r>
            <w:r w:rsidRPr="001749BA">
              <w:rPr>
                <w:rFonts w:ascii="Calibri" w:hAnsi="Calibri" w:cs="Calibri"/>
                <w:sz w:val="22"/>
                <w:szCs w:val="22"/>
              </w:rPr>
              <w:t xml:space="preserve">taris </w:t>
            </w:r>
            <w:r>
              <w:rPr>
                <w:rFonts w:ascii="Calibri" w:hAnsi="Calibri" w:cs="Calibri"/>
                <w:sz w:val="22"/>
                <w:szCs w:val="22"/>
              </w:rPr>
              <w:t>RVT</w:t>
            </w:r>
            <w:r w:rsidRPr="001749BA">
              <w:rPr>
                <w:rFonts w:ascii="Calibri" w:hAnsi="Calibri" w:cs="Calibri"/>
                <w:sz w:val="22"/>
                <w:szCs w:val="22"/>
              </w:rPr>
              <w:t xml:space="preserve"> hoort bij 0 of  meer  melding</w:t>
            </w:r>
          </w:p>
          <w:p w14:paraId="40C1864F" w14:textId="77777777" w:rsidR="00713F68" w:rsidRDefault="00713F68" w:rsidP="00F9747E">
            <w:pPr>
              <w:pStyle w:val="Normaalweb"/>
              <w:spacing w:before="0" w:beforeAutospacing="0" w:after="0" w:afterAutospacing="0"/>
              <w:rPr>
                <w:rFonts w:ascii="Calibri" w:hAnsi="Calibri" w:cs="Calibri"/>
                <w:sz w:val="22"/>
                <w:szCs w:val="22"/>
              </w:rPr>
            </w:pPr>
            <w:r w:rsidRPr="001749BA">
              <w:rPr>
                <w:rFonts w:ascii="Calibri" w:hAnsi="Calibri" w:cs="Calibri"/>
                <w:sz w:val="22"/>
                <w:szCs w:val="22"/>
              </w:rPr>
              <w:t>inve</w:t>
            </w:r>
            <w:r>
              <w:rPr>
                <w:rFonts w:ascii="Calibri" w:hAnsi="Calibri" w:cs="Calibri"/>
                <w:sz w:val="22"/>
                <w:szCs w:val="22"/>
              </w:rPr>
              <w:t>n</w:t>
            </w:r>
            <w:r w:rsidRPr="001749BA">
              <w:rPr>
                <w:rFonts w:ascii="Calibri" w:hAnsi="Calibri" w:cs="Calibri"/>
                <w:sz w:val="22"/>
                <w:szCs w:val="22"/>
              </w:rPr>
              <w:t xml:space="preserve">taris </w:t>
            </w:r>
            <w:r>
              <w:rPr>
                <w:rFonts w:ascii="Calibri" w:hAnsi="Calibri" w:cs="Calibri"/>
                <w:sz w:val="22"/>
                <w:szCs w:val="22"/>
              </w:rPr>
              <w:t>RVT</w:t>
            </w:r>
            <w:r w:rsidRPr="001749BA">
              <w:rPr>
                <w:rFonts w:ascii="Calibri" w:hAnsi="Calibri" w:cs="Calibri"/>
                <w:sz w:val="22"/>
                <w:szCs w:val="22"/>
              </w:rPr>
              <w:t xml:space="preserve"> hoort bij 0 of  meer  </w:t>
            </w:r>
            <w:r>
              <w:rPr>
                <w:rFonts w:ascii="Calibri" w:hAnsi="Calibri" w:cs="Calibri"/>
                <w:sz w:val="22"/>
                <w:szCs w:val="22"/>
              </w:rPr>
              <w:t>gebouwen</w:t>
            </w:r>
          </w:p>
          <w:p w14:paraId="5B4A48A8" w14:textId="77777777" w:rsidR="00713F68" w:rsidRDefault="00713F68" w:rsidP="00F9747E">
            <w:pPr>
              <w:pStyle w:val="Normaalweb"/>
              <w:spacing w:before="0" w:beforeAutospacing="0" w:after="0" w:afterAutospacing="0"/>
              <w:rPr>
                <w:rFonts w:ascii="Calibri" w:hAnsi="Calibri" w:cs="Calibri"/>
                <w:sz w:val="22"/>
                <w:szCs w:val="22"/>
              </w:rPr>
            </w:pPr>
            <w:r w:rsidRPr="001749BA">
              <w:rPr>
                <w:rFonts w:ascii="Calibri" w:hAnsi="Calibri" w:cs="Calibri"/>
                <w:sz w:val="22"/>
                <w:szCs w:val="22"/>
              </w:rPr>
              <w:t>inve</w:t>
            </w:r>
            <w:r>
              <w:rPr>
                <w:rFonts w:ascii="Calibri" w:hAnsi="Calibri" w:cs="Calibri"/>
                <w:sz w:val="22"/>
                <w:szCs w:val="22"/>
              </w:rPr>
              <w:t>n</w:t>
            </w:r>
            <w:r w:rsidRPr="001749BA">
              <w:rPr>
                <w:rFonts w:ascii="Calibri" w:hAnsi="Calibri" w:cs="Calibri"/>
                <w:sz w:val="22"/>
                <w:szCs w:val="22"/>
              </w:rPr>
              <w:t xml:space="preserve">taris </w:t>
            </w:r>
            <w:r>
              <w:rPr>
                <w:rFonts w:ascii="Calibri" w:hAnsi="Calibri" w:cs="Calibri"/>
                <w:sz w:val="22"/>
                <w:szCs w:val="22"/>
              </w:rPr>
              <w:t>RVT</w:t>
            </w:r>
            <w:r w:rsidRPr="001749BA">
              <w:rPr>
                <w:rFonts w:ascii="Calibri" w:hAnsi="Calibri" w:cs="Calibri"/>
                <w:sz w:val="22"/>
                <w:szCs w:val="22"/>
              </w:rPr>
              <w:t xml:space="preserve"> hoort bij 0 of  meer  </w:t>
            </w:r>
            <w:r>
              <w:rPr>
                <w:rFonts w:ascii="Calibri" w:hAnsi="Calibri" w:cs="Calibri"/>
                <w:sz w:val="22"/>
                <w:szCs w:val="22"/>
              </w:rPr>
              <w:t>inrichtingen</w:t>
            </w:r>
          </w:p>
          <w:p w14:paraId="4BD24B91" w14:textId="77777777" w:rsidR="00713F68" w:rsidRDefault="00713F68" w:rsidP="00F9747E">
            <w:pPr>
              <w:pStyle w:val="Normaalweb"/>
              <w:spacing w:before="0" w:beforeAutospacing="0" w:after="0" w:afterAutospacing="0"/>
              <w:rPr>
                <w:rFonts w:ascii="Calibri" w:hAnsi="Calibri" w:cs="Calibri"/>
                <w:sz w:val="22"/>
                <w:szCs w:val="22"/>
              </w:rPr>
            </w:pPr>
            <w:r w:rsidRPr="001749BA">
              <w:rPr>
                <w:rFonts w:ascii="Calibri" w:hAnsi="Calibri" w:cs="Calibri"/>
                <w:sz w:val="22"/>
                <w:szCs w:val="22"/>
              </w:rPr>
              <w:t>inve</w:t>
            </w:r>
            <w:r>
              <w:rPr>
                <w:rFonts w:ascii="Calibri" w:hAnsi="Calibri" w:cs="Calibri"/>
                <w:sz w:val="22"/>
                <w:szCs w:val="22"/>
              </w:rPr>
              <w:t>n</w:t>
            </w:r>
            <w:r w:rsidRPr="001749BA">
              <w:rPr>
                <w:rFonts w:ascii="Calibri" w:hAnsi="Calibri" w:cs="Calibri"/>
                <w:sz w:val="22"/>
                <w:szCs w:val="22"/>
              </w:rPr>
              <w:t xml:space="preserve">taris </w:t>
            </w:r>
            <w:r>
              <w:rPr>
                <w:rFonts w:ascii="Calibri" w:hAnsi="Calibri" w:cs="Calibri"/>
                <w:sz w:val="22"/>
                <w:szCs w:val="22"/>
              </w:rPr>
              <w:t>RVT</w:t>
            </w:r>
            <w:r w:rsidRPr="001749BA">
              <w:rPr>
                <w:rFonts w:ascii="Calibri" w:hAnsi="Calibri" w:cs="Calibri"/>
                <w:sz w:val="22"/>
                <w:szCs w:val="22"/>
              </w:rPr>
              <w:t xml:space="preserve"> hoort bij 0 of  meer  </w:t>
            </w:r>
            <w:r>
              <w:rPr>
                <w:rFonts w:ascii="Calibri" w:hAnsi="Calibri" w:cs="Calibri"/>
                <w:sz w:val="22"/>
                <w:szCs w:val="22"/>
              </w:rPr>
              <w:t>meubilair</w:t>
            </w:r>
          </w:p>
          <w:p w14:paraId="5DA9E126" w14:textId="77777777" w:rsidR="00713F68" w:rsidRDefault="00713F68" w:rsidP="00F9747E">
            <w:pPr>
              <w:pStyle w:val="Normaalweb"/>
              <w:spacing w:before="0" w:beforeAutospacing="0" w:after="0" w:afterAutospacing="0"/>
              <w:rPr>
                <w:rFonts w:ascii="Calibri" w:hAnsi="Calibri" w:cs="Calibri"/>
                <w:sz w:val="22"/>
                <w:szCs w:val="22"/>
              </w:rPr>
            </w:pPr>
            <w:r w:rsidRPr="001749BA">
              <w:rPr>
                <w:rFonts w:ascii="Calibri" w:hAnsi="Calibri" w:cs="Calibri"/>
                <w:sz w:val="22"/>
                <w:szCs w:val="22"/>
              </w:rPr>
              <w:t>inve</w:t>
            </w:r>
            <w:r>
              <w:rPr>
                <w:rFonts w:ascii="Calibri" w:hAnsi="Calibri" w:cs="Calibri"/>
                <w:sz w:val="22"/>
                <w:szCs w:val="22"/>
              </w:rPr>
              <w:t>n</w:t>
            </w:r>
            <w:r w:rsidRPr="001749BA">
              <w:rPr>
                <w:rFonts w:ascii="Calibri" w:hAnsi="Calibri" w:cs="Calibri"/>
                <w:sz w:val="22"/>
                <w:szCs w:val="22"/>
              </w:rPr>
              <w:t xml:space="preserve">taris </w:t>
            </w:r>
            <w:r>
              <w:rPr>
                <w:rFonts w:ascii="Calibri" w:hAnsi="Calibri" w:cs="Calibri"/>
                <w:sz w:val="22"/>
                <w:szCs w:val="22"/>
              </w:rPr>
              <w:t>RVT</w:t>
            </w:r>
            <w:r w:rsidRPr="001749BA">
              <w:rPr>
                <w:rFonts w:ascii="Calibri" w:hAnsi="Calibri" w:cs="Calibri"/>
                <w:sz w:val="22"/>
                <w:szCs w:val="22"/>
              </w:rPr>
              <w:t xml:space="preserve"> hoort bij 0 of  meer  </w:t>
            </w:r>
            <w:r>
              <w:rPr>
                <w:rFonts w:ascii="Calibri" w:hAnsi="Calibri" w:cs="Calibri"/>
                <w:sz w:val="22"/>
                <w:szCs w:val="22"/>
              </w:rPr>
              <w:t>toestellen</w:t>
            </w:r>
          </w:p>
          <w:p w14:paraId="592F6916" w14:textId="77777777" w:rsidR="00713F68" w:rsidRDefault="00713F68" w:rsidP="00F9747E">
            <w:pPr>
              <w:pStyle w:val="Normaalweb"/>
              <w:spacing w:before="0" w:beforeAutospacing="0" w:after="0" w:afterAutospacing="0"/>
              <w:rPr>
                <w:rFonts w:ascii="Calibri" w:hAnsi="Calibri" w:cs="Calibri"/>
                <w:sz w:val="22"/>
                <w:szCs w:val="22"/>
              </w:rPr>
            </w:pPr>
          </w:p>
        </w:tc>
      </w:tr>
      <w:tr w:rsidR="00713F68" w14:paraId="551D8ED2" w14:textId="77777777" w:rsidTr="00F9747E">
        <w:tc>
          <w:tcPr>
            <w:tcW w:w="3020" w:type="dxa"/>
          </w:tcPr>
          <w:p w14:paraId="35CA8215"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leverancier</w:t>
            </w:r>
          </w:p>
        </w:tc>
        <w:tc>
          <w:tcPr>
            <w:tcW w:w="3021" w:type="dxa"/>
          </w:tcPr>
          <w:p w14:paraId="34ED369F"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Leveranciers ID</w:t>
            </w:r>
          </w:p>
          <w:p w14:paraId="0B55472F"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Naam</w:t>
            </w:r>
          </w:p>
          <w:p w14:paraId="61988C3F"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Adres</w:t>
            </w:r>
          </w:p>
          <w:p w14:paraId="3449333D"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e-mail</w:t>
            </w:r>
          </w:p>
          <w:p w14:paraId="773F89A4"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telefoon</w:t>
            </w:r>
          </w:p>
          <w:p w14:paraId="5B905AA7" w14:textId="77777777" w:rsidR="00713F68" w:rsidRDefault="00713F68" w:rsidP="00D226E0">
            <w:pPr>
              <w:pStyle w:val="Normaalweb"/>
              <w:spacing w:before="0" w:beforeAutospacing="0" w:after="0" w:afterAutospacing="0"/>
              <w:rPr>
                <w:rFonts w:ascii="Calibri" w:hAnsi="Calibri" w:cs="Calibri"/>
                <w:sz w:val="22"/>
                <w:szCs w:val="22"/>
              </w:rPr>
            </w:pPr>
            <w:r>
              <w:rPr>
                <w:rFonts w:ascii="Calibri" w:hAnsi="Calibri" w:cs="Calibri"/>
                <w:sz w:val="22"/>
                <w:szCs w:val="22"/>
              </w:rPr>
              <w:t>btw</w:t>
            </w:r>
          </w:p>
          <w:p w14:paraId="4BF29F18" w14:textId="77777777" w:rsidR="00713F68" w:rsidRDefault="00713F68" w:rsidP="00D226E0">
            <w:pPr>
              <w:pStyle w:val="Normaalweb"/>
              <w:spacing w:before="0" w:beforeAutospacing="0" w:after="0" w:afterAutospacing="0"/>
              <w:rPr>
                <w:rFonts w:ascii="Calibri" w:hAnsi="Calibri" w:cs="Calibri"/>
                <w:sz w:val="22"/>
                <w:szCs w:val="22"/>
              </w:rPr>
            </w:pPr>
            <w:r>
              <w:rPr>
                <w:rFonts w:ascii="Calibri" w:hAnsi="Calibri" w:cs="Calibri"/>
                <w:sz w:val="22"/>
                <w:szCs w:val="22"/>
              </w:rPr>
              <w:t>bankrekening nr</w:t>
            </w:r>
          </w:p>
        </w:tc>
        <w:tc>
          <w:tcPr>
            <w:tcW w:w="3168" w:type="dxa"/>
          </w:tcPr>
          <w:p w14:paraId="35CE412C" w14:textId="77777777" w:rsidR="00713F68" w:rsidRDefault="00713F68" w:rsidP="003A7817">
            <w:pPr>
              <w:pStyle w:val="Normaalweb"/>
              <w:spacing w:before="0" w:beforeAutospacing="0" w:after="0" w:afterAutospacing="0"/>
              <w:rPr>
                <w:rFonts w:ascii="Calibri" w:hAnsi="Calibri" w:cs="Calibri"/>
                <w:sz w:val="22"/>
                <w:szCs w:val="22"/>
              </w:rPr>
            </w:pPr>
          </w:p>
        </w:tc>
        <w:tc>
          <w:tcPr>
            <w:tcW w:w="5954" w:type="dxa"/>
          </w:tcPr>
          <w:p w14:paraId="44A70C93"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Leverancier hoort bij 1 bestellingen</w:t>
            </w:r>
          </w:p>
          <w:p w14:paraId="579A4A34"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Leverancier heeft 0 ..1 of veel offertes</w:t>
            </w:r>
          </w:p>
        </w:tc>
      </w:tr>
      <w:tr w:rsidR="00713F68" w14:paraId="05A0EB68" w14:textId="77777777" w:rsidTr="00F9747E">
        <w:tc>
          <w:tcPr>
            <w:tcW w:w="3020" w:type="dxa"/>
          </w:tcPr>
          <w:p w14:paraId="69FCF7A3"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Meubilair</w:t>
            </w:r>
          </w:p>
        </w:tc>
        <w:tc>
          <w:tcPr>
            <w:tcW w:w="3021" w:type="dxa"/>
          </w:tcPr>
          <w:p w14:paraId="28B510E4"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Meubilair ID</w:t>
            </w:r>
          </w:p>
          <w:p w14:paraId="4555CB27" w14:textId="77777777" w:rsidR="00713F68" w:rsidRDefault="00713F68" w:rsidP="00F9747E">
            <w:pPr>
              <w:pStyle w:val="Normaalweb"/>
              <w:spacing w:before="0" w:beforeAutospacing="0" w:after="0" w:afterAutospacing="0"/>
              <w:rPr>
                <w:rFonts w:ascii="Calibri" w:hAnsi="Calibri" w:cs="Calibri"/>
                <w:sz w:val="22"/>
                <w:szCs w:val="22"/>
              </w:rPr>
            </w:pPr>
            <w:r w:rsidRPr="00A405A6">
              <w:rPr>
                <w:rFonts w:ascii="Calibri" w:hAnsi="Calibri" w:cs="Calibri"/>
                <w:sz w:val="22"/>
                <w:szCs w:val="22"/>
              </w:rPr>
              <w:t>soort meubilair</w:t>
            </w:r>
            <w:r>
              <w:rPr>
                <w:rFonts w:ascii="Calibri" w:hAnsi="Calibri" w:cs="Calibri"/>
                <w:sz w:val="22"/>
                <w:szCs w:val="22"/>
              </w:rPr>
              <w:t xml:space="preserve"> </w:t>
            </w:r>
          </w:p>
          <w:p w14:paraId="69153130" w14:textId="248DF669"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Omschrijving</w:t>
            </w:r>
          </w:p>
        </w:tc>
        <w:tc>
          <w:tcPr>
            <w:tcW w:w="3168" w:type="dxa"/>
          </w:tcPr>
          <w:p w14:paraId="6D0CE383"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Inventaris RVT ID</w:t>
            </w:r>
          </w:p>
          <w:p w14:paraId="22811A11" w14:textId="77777777" w:rsidR="00713F68" w:rsidRDefault="00713F68" w:rsidP="00F9747E">
            <w:pPr>
              <w:pStyle w:val="Normaalweb"/>
              <w:spacing w:before="0" w:beforeAutospacing="0" w:after="0" w:afterAutospacing="0"/>
              <w:rPr>
                <w:rFonts w:ascii="Calibri" w:hAnsi="Calibri" w:cs="Calibri"/>
                <w:sz w:val="22"/>
                <w:szCs w:val="22"/>
              </w:rPr>
            </w:pPr>
          </w:p>
        </w:tc>
        <w:tc>
          <w:tcPr>
            <w:tcW w:w="5954" w:type="dxa"/>
          </w:tcPr>
          <w:p w14:paraId="4DD1D338"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Meubilair hoort bij 1 RVT inventaris</w:t>
            </w:r>
          </w:p>
        </w:tc>
      </w:tr>
      <w:tr w:rsidR="00713F68" w14:paraId="5D8EAE6D" w14:textId="77777777" w:rsidTr="00F9747E">
        <w:tc>
          <w:tcPr>
            <w:tcW w:w="3020" w:type="dxa"/>
          </w:tcPr>
          <w:p w14:paraId="0973A304"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offerte</w:t>
            </w:r>
          </w:p>
        </w:tc>
        <w:tc>
          <w:tcPr>
            <w:tcW w:w="3021" w:type="dxa"/>
          </w:tcPr>
          <w:p w14:paraId="344186B4"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Offerte ID</w:t>
            </w:r>
          </w:p>
          <w:p w14:paraId="50D96E59"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Datum offerte</w:t>
            </w:r>
          </w:p>
          <w:p w14:paraId="406B26B2"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omschrijving</w:t>
            </w:r>
          </w:p>
          <w:p w14:paraId="69B856C0"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bedrag</w:t>
            </w:r>
          </w:p>
          <w:p w14:paraId="5FE4E6A7"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geldig tot datum</w:t>
            </w:r>
          </w:p>
          <w:p w14:paraId="7E101033" w14:textId="77777777" w:rsidR="00713F68" w:rsidRDefault="00713F68" w:rsidP="00F9747E">
            <w:pPr>
              <w:pStyle w:val="Normaalweb"/>
              <w:spacing w:before="0" w:beforeAutospacing="0" w:after="0" w:afterAutospacing="0"/>
              <w:rPr>
                <w:rFonts w:ascii="Calibri" w:hAnsi="Calibri" w:cs="Calibri"/>
                <w:sz w:val="22"/>
                <w:szCs w:val="22"/>
              </w:rPr>
            </w:pPr>
          </w:p>
        </w:tc>
        <w:tc>
          <w:tcPr>
            <w:tcW w:w="3168" w:type="dxa"/>
          </w:tcPr>
          <w:p w14:paraId="494A703C"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Leverancier ID</w:t>
            </w:r>
          </w:p>
          <w:p w14:paraId="47C08371" w14:textId="77777777" w:rsidR="00713F68" w:rsidRDefault="00713F68" w:rsidP="00F9747E">
            <w:pPr>
              <w:pStyle w:val="Normaalweb"/>
              <w:spacing w:before="0" w:beforeAutospacing="0" w:after="0" w:afterAutospacing="0"/>
              <w:rPr>
                <w:rFonts w:ascii="Calibri" w:hAnsi="Calibri" w:cs="Calibri"/>
                <w:sz w:val="22"/>
                <w:szCs w:val="22"/>
              </w:rPr>
            </w:pPr>
          </w:p>
        </w:tc>
        <w:tc>
          <w:tcPr>
            <w:tcW w:w="5954" w:type="dxa"/>
          </w:tcPr>
          <w:p w14:paraId="3F7F5121"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Offerte heeft 1 leverancier</w:t>
            </w:r>
          </w:p>
          <w:p w14:paraId="125838FB"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Offerte hoort bij 0 .. 1 of veel bestellingen</w:t>
            </w:r>
          </w:p>
        </w:tc>
      </w:tr>
      <w:tr w:rsidR="00713F68" w14:paraId="7F55A35D" w14:textId="77777777" w:rsidTr="00F9747E">
        <w:tc>
          <w:tcPr>
            <w:tcW w:w="3020" w:type="dxa"/>
          </w:tcPr>
          <w:p w14:paraId="45C6831C"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Personeel </w:t>
            </w:r>
          </w:p>
        </w:tc>
        <w:tc>
          <w:tcPr>
            <w:tcW w:w="3021" w:type="dxa"/>
          </w:tcPr>
          <w:p w14:paraId="6BA09825"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Personeel ID</w:t>
            </w:r>
          </w:p>
          <w:p w14:paraId="0AF9AE84"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Naam</w:t>
            </w:r>
          </w:p>
          <w:p w14:paraId="27A8C729"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Voornaam</w:t>
            </w:r>
          </w:p>
          <w:p w14:paraId="10ED3522"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Gsm werk</w:t>
            </w:r>
          </w:p>
          <w:p w14:paraId="771C0688" w14:textId="77777777" w:rsidR="00713F68" w:rsidRPr="00A2716B" w:rsidRDefault="00713F68" w:rsidP="00F9747E">
            <w:pPr>
              <w:pStyle w:val="Normaalweb"/>
              <w:spacing w:before="0" w:beforeAutospacing="0" w:after="0" w:afterAutospacing="0"/>
              <w:rPr>
                <w:rFonts w:ascii="Calibri" w:hAnsi="Calibri" w:cs="Calibri"/>
                <w:sz w:val="22"/>
                <w:szCs w:val="22"/>
                <w:lang w:val="de-DE"/>
              </w:rPr>
            </w:pPr>
            <w:r>
              <w:rPr>
                <w:rFonts w:ascii="Calibri" w:hAnsi="Calibri" w:cs="Calibri"/>
                <w:sz w:val="22"/>
                <w:szCs w:val="22"/>
                <w:lang w:val="de-DE"/>
              </w:rPr>
              <w:t>E</w:t>
            </w:r>
            <w:r w:rsidRPr="00A2716B">
              <w:rPr>
                <w:rFonts w:ascii="Calibri" w:hAnsi="Calibri" w:cs="Calibri"/>
                <w:sz w:val="22"/>
                <w:szCs w:val="22"/>
                <w:lang w:val="de-DE"/>
              </w:rPr>
              <w:t>-Mail adres</w:t>
            </w:r>
          </w:p>
          <w:p w14:paraId="09337D8E" w14:textId="77777777" w:rsidR="00713F68" w:rsidRPr="00A2716B" w:rsidRDefault="00713F68" w:rsidP="00F9747E">
            <w:pPr>
              <w:pStyle w:val="Normaalweb"/>
              <w:spacing w:before="0" w:beforeAutospacing="0" w:after="0" w:afterAutospacing="0"/>
              <w:rPr>
                <w:rFonts w:ascii="Calibri" w:hAnsi="Calibri" w:cs="Calibri"/>
                <w:sz w:val="22"/>
                <w:szCs w:val="22"/>
                <w:lang w:val="de-DE"/>
              </w:rPr>
            </w:pPr>
            <w:r w:rsidRPr="00A2716B">
              <w:rPr>
                <w:rFonts w:ascii="Calibri" w:hAnsi="Calibri" w:cs="Calibri"/>
                <w:sz w:val="22"/>
                <w:szCs w:val="22"/>
                <w:lang w:val="de-DE"/>
              </w:rPr>
              <w:t xml:space="preserve">Geboorte Datum </w:t>
            </w:r>
          </w:p>
          <w:p w14:paraId="01768A74" w14:textId="77777777" w:rsidR="00713F68" w:rsidRPr="00A2716B" w:rsidRDefault="00713F68" w:rsidP="00F9747E">
            <w:pPr>
              <w:pStyle w:val="Normaalweb"/>
              <w:spacing w:before="0" w:beforeAutospacing="0" w:after="0" w:afterAutospacing="0"/>
              <w:rPr>
                <w:rFonts w:ascii="Calibri" w:hAnsi="Calibri" w:cs="Calibri"/>
                <w:sz w:val="22"/>
                <w:szCs w:val="22"/>
                <w:lang w:val="de-DE"/>
              </w:rPr>
            </w:pPr>
            <w:r w:rsidRPr="00A2716B">
              <w:rPr>
                <w:rFonts w:ascii="Calibri" w:hAnsi="Calibri" w:cs="Calibri"/>
                <w:sz w:val="22"/>
                <w:szCs w:val="22"/>
                <w:lang w:val="de-DE"/>
              </w:rPr>
              <w:t>In dienst datum</w:t>
            </w:r>
          </w:p>
          <w:p w14:paraId="3BAA3C90"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Uit dienst datum</w:t>
            </w:r>
          </w:p>
          <w:p w14:paraId="0CE2318A" w14:textId="77777777" w:rsidR="00713F68" w:rsidRDefault="00713F68" w:rsidP="005709D2">
            <w:pPr>
              <w:pStyle w:val="Normaalweb"/>
              <w:spacing w:before="0" w:beforeAutospacing="0" w:after="0" w:afterAutospacing="0"/>
              <w:rPr>
                <w:rFonts w:ascii="Calibri" w:hAnsi="Calibri" w:cs="Calibri"/>
                <w:sz w:val="22"/>
                <w:szCs w:val="22"/>
              </w:rPr>
            </w:pPr>
          </w:p>
        </w:tc>
        <w:tc>
          <w:tcPr>
            <w:tcW w:w="3168" w:type="dxa"/>
          </w:tcPr>
          <w:p w14:paraId="5C93362D"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Afdeling ID</w:t>
            </w:r>
          </w:p>
          <w:p w14:paraId="16923B49" w14:textId="77777777" w:rsidR="00713F68" w:rsidRDefault="00713F68" w:rsidP="00A150F6">
            <w:pPr>
              <w:pStyle w:val="Normaalweb"/>
              <w:spacing w:before="0" w:beforeAutospacing="0" w:after="0" w:afterAutospacing="0"/>
              <w:rPr>
                <w:rFonts w:ascii="Calibri" w:hAnsi="Calibri" w:cs="Calibri"/>
                <w:sz w:val="22"/>
                <w:szCs w:val="22"/>
              </w:rPr>
            </w:pPr>
            <w:r>
              <w:rPr>
                <w:rFonts w:ascii="Calibri" w:hAnsi="Calibri" w:cs="Calibri"/>
                <w:sz w:val="22"/>
                <w:szCs w:val="22"/>
              </w:rPr>
              <w:t>Functie ID</w:t>
            </w:r>
          </w:p>
          <w:p w14:paraId="02F91852" w14:textId="77777777" w:rsidR="00713F68" w:rsidRDefault="00713F68" w:rsidP="00F9747E">
            <w:pPr>
              <w:pStyle w:val="Normaalweb"/>
              <w:spacing w:before="0" w:beforeAutospacing="0" w:after="0" w:afterAutospacing="0"/>
              <w:rPr>
                <w:rFonts w:ascii="Calibri" w:hAnsi="Calibri" w:cs="Calibri"/>
                <w:sz w:val="22"/>
                <w:szCs w:val="22"/>
              </w:rPr>
            </w:pPr>
          </w:p>
        </w:tc>
        <w:tc>
          <w:tcPr>
            <w:tcW w:w="5954" w:type="dxa"/>
          </w:tcPr>
          <w:p w14:paraId="2926A921"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Personeel kan 0.. 1 of meer herstel meldingen opmaken </w:t>
            </w:r>
          </w:p>
          <w:p w14:paraId="4B331854"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Personeel behoort bij 1 afdeling</w:t>
            </w:r>
          </w:p>
          <w:p w14:paraId="023927FC"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Personeel heeft 0 of 1 personeel foto </w:t>
            </w:r>
          </w:p>
          <w:p w14:paraId="65BF9D60"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Personeel heeft 0 of 1  functie</w:t>
            </w:r>
          </w:p>
          <w:p w14:paraId="030559E0"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Personeel heeft 1  beroep</w:t>
            </w:r>
          </w:p>
        </w:tc>
      </w:tr>
      <w:tr w:rsidR="00713F68" w14:paraId="509FC86F" w14:textId="77777777" w:rsidTr="00F9747E">
        <w:tc>
          <w:tcPr>
            <w:tcW w:w="3020" w:type="dxa"/>
          </w:tcPr>
          <w:p w14:paraId="13692173" w14:textId="77777777" w:rsidR="00713F68" w:rsidRDefault="00713F68" w:rsidP="00BB1E56">
            <w:pPr>
              <w:pStyle w:val="Normaalweb"/>
              <w:spacing w:before="0" w:beforeAutospacing="0" w:after="0" w:afterAutospacing="0"/>
              <w:rPr>
                <w:rFonts w:ascii="Calibri" w:hAnsi="Calibri" w:cs="Calibri"/>
                <w:sz w:val="22"/>
                <w:szCs w:val="22"/>
              </w:rPr>
            </w:pPr>
            <w:r>
              <w:rPr>
                <w:rFonts w:ascii="Calibri" w:hAnsi="Calibri" w:cs="Calibri"/>
                <w:sz w:val="22"/>
                <w:szCs w:val="22"/>
              </w:rPr>
              <w:t>Soort werk bon</w:t>
            </w:r>
          </w:p>
          <w:p w14:paraId="4334EA28" w14:textId="77777777" w:rsidR="00713F68" w:rsidRDefault="00713F68" w:rsidP="00F9747E">
            <w:pPr>
              <w:pStyle w:val="Normaalweb"/>
              <w:spacing w:before="0" w:beforeAutospacing="0" w:after="0" w:afterAutospacing="0"/>
              <w:rPr>
                <w:rFonts w:ascii="Calibri" w:hAnsi="Calibri" w:cs="Calibri"/>
                <w:sz w:val="22"/>
                <w:szCs w:val="22"/>
              </w:rPr>
            </w:pPr>
          </w:p>
        </w:tc>
        <w:tc>
          <w:tcPr>
            <w:tcW w:w="3021" w:type="dxa"/>
          </w:tcPr>
          <w:p w14:paraId="6007CEE8" w14:textId="5BC6CD8A"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(‘Enumeratie’, herstel opdracht, (stock controle, verplaatsing opdracht, verplaatsing stock afhaling</w:t>
            </w:r>
          </w:p>
        </w:tc>
        <w:tc>
          <w:tcPr>
            <w:tcW w:w="3168" w:type="dxa"/>
          </w:tcPr>
          <w:p w14:paraId="269973F9" w14:textId="77777777" w:rsidR="00713F68" w:rsidRDefault="00713F68" w:rsidP="00F9747E">
            <w:pPr>
              <w:pStyle w:val="Normaalweb"/>
              <w:spacing w:before="0" w:beforeAutospacing="0" w:after="0" w:afterAutospacing="0"/>
              <w:rPr>
                <w:rFonts w:ascii="Calibri" w:hAnsi="Calibri" w:cs="Calibri"/>
                <w:sz w:val="22"/>
                <w:szCs w:val="22"/>
              </w:rPr>
            </w:pPr>
          </w:p>
        </w:tc>
        <w:tc>
          <w:tcPr>
            <w:tcW w:w="5954" w:type="dxa"/>
          </w:tcPr>
          <w:p w14:paraId="6802DB31" w14:textId="77777777" w:rsidR="00713F68" w:rsidRPr="006B3520" w:rsidRDefault="00713F68" w:rsidP="00F9747E">
            <w:pPr>
              <w:pStyle w:val="Normaalweb"/>
              <w:spacing w:before="0" w:beforeAutospacing="0" w:after="0" w:afterAutospacing="0"/>
              <w:rPr>
                <w:rFonts w:ascii="Calibri" w:hAnsi="Calibri" w:cs="Calibri"/>
                <w:sz w:val="22"/>
                <w:szCs w:val="22"/>
              </w:rPr>
            </w:pPr>
          </w:p>
        </w:tc>
      </w:tr>
      <w:tr w:rsidR="00713F68" w14:paraId="09DEA00E" w14:textId="77777777" w:rsidTr="00F9747E">
        <w:tc>
          <w:tcPr>
            <w:tcW w:w="3020" w:type="dxa"/>
          </w:tcPr>
          <w:p w14:paraId="1CD917CD"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specialisatie</w:t>
            </w:r>
          </w:p>
        </w:tc>
        <w:tc>
          <w:tcPr>
            <w:tcW w:w="3021" w:type="dxa"/>
          </w:tcPr>
          <w:p w14:paraId="4F72E645"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Specialisatie ID</w:t>
            </w:r>
          </w:p>
          <w:p w14:paraId="05F8B3E5"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Soort specialisatie</w:t>
            </w:r>
          </w:p>
          <w:p w14:paraId="311A0EF7"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Omschrijving  specialisatie kort </w:t>
            </w:r>
          </w:p>
          <w:p w14:paraId="4FBCEB1A"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Omschrijving  uitgebreid 250kar</w:t>
            </w:r>
          </w:p>
        </w:tc>
        <w:tc>
          <w:tcPr>
            <w:tcW w:w="3168" w:type="dxa"/>
          </w:tcPr>
          <w:p w14:paraId="1D942854"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Personeel ID</w:t>
            </w:r>
          </w:p>
          <w:p w14:paraId="57DBD6DC"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Beroep ID</w:t>
            </w:r>
          </w:p>
          <w:p w14:paraId="27CEA68A" w14:textId="77777777" w:rsidR="00713F68" w:rsidRDefault="00713F68" w:rsidP="00954911">
            <w:pPr>
              <w:pStyle w:val="Normaalweb"/>
              <w:spacing w:before="0" w:beforeAutospacing="0" w:after="0" w:afterAutospacing="0"/>
              <w:rPr>
                <w:rFonts w:ascii="Calibri" w:hAnsi="Calibri" w:cs="Calibri"/>
                <w:sz w:val="22"/>
                <w:szCs w:val="22"/>
              </w:rPr>
            </w:pPr>
          </w:p>
        </w:tc>
        <w:tc>
          <w:tcPr>
            <w:tcW w:w="5954" w:type="dxa"/>
          </w:tcPr>
          <w:p w14:paraId="3DD7D632"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Specialisatie hoort bij 1 beroep</w:t>
            </w:r>
          </w:p>
          <w:p w14:paraId="1C4122BE"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Specialisatie heeft 0..1  of veel competentie</w:t>
            </w:r>
          </w:p>
        </w:tc>
      </w:tr>
      <w:tr w:rsidR="00713F68" w14:paraId="36F5B7DC" w14:textId="77777777" w:rsidTr="00F9747E">
        <w:tc>
          <w:tcPr>
            <w:tcW w:w="3020" w:type="dxa"/>
          </w:tcPr>
          <w:p w14:paraId="3CAEE212"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Tech voorraad </w:t>
            </w:r>
          </w:p>
        </w:tc>
        <w:tc>
          <w:tcPr>
            <w:tcW w:w="3021" w:type="dxa"/>
          </w:tcPr>
          <w:p w14:paraId="1C23B418"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Tech voorraad ID</w:t>
            </w:r>
          </w:p>
          <w:p w14:paraId="20C0B13F"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benaming Onderdeel</w:t>
            </w:r>
          </w:p>
          <w:p w14:paraId="1B5C7E07"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Onderdeel nr </w:t>
            </w:r>
          </w:p>
          <w:p w14:paraId="465B989A"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Leverancier bestel code</w:t>
            </w:r>
          </w:p>
          <w:p w14:paraId="42FA1F6A"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Aantal stuks</w:t>
            </w:r>
          </w:p>
          <w:p w14:paraId="10940CB0"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Prijs</w:t>
            </w:r>
          </w:p>
          <w:p w14:paraId="1AB773FD"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Omschrijving</w:t>
            </w:r>
          </w:p>
          <w:p w14:paraId="0AE95F4B"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minimum stock</w:t>
            </w:r>
          </w:p>
        </w:tc>
        <w:tc>
          <w:tcPr>
            <w:tcW w:w="3168" w:type="dxa"/>
          </w:tcPr>
          <w:p w14:paraId="35F9846F"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Werk bon ID</w:t>
            </w:r>
          </w:p>
          <w:p w14:paraId="405A550A"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Bestelling ID</w:t>
            </w:r>
          </w:p>
          <w:p w14:paraId="647D3BBE" w14:textId="77777777" w:rsidR="00713F68" w:rsidRPr="00835815" w:rsidRDefault="00713F68" w:rsidP="00F9747E">
            <w:pPr>
              <w:pStyle w:val="Normaalweb"/>
              <w:spacing w:before="0" w:beforeAutospacing="0" w:after="0" w:afterAutospacing="0"/>
              <w:rPr>
                <w:rFonts w:ascii="Calibri" w:hAnsi="Calibri" w:cs="Calibri"/>
                <w:b/>
                <w:sz w:val="22"/>
                <w:szCs w:val="22"/>
              </w:rPr>
            </w:pPr>
          </w:p>
        </w:tc>
        <w:tc>
          <w:tcPr>
            <w:tcW w:w="5954" w:type="dxa"/>
          </w:tcPr>
          <w:p w14:paraId="3369E36E"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Tech voorraad heeft 0 of veel soorten voorraad</w:t>
            </w:r>
          </w:p>
          <w:p w14:paraId="0046D306"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Tech voorraad heeft 0 of veel onderdelen bij de soorten</w:t>
            </w:r>
          </w:p>
          <w:p w14:paraId="381A3B69"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Tech voorraad hoort bij 1 bestelling</w:t>
            </w:r>
          </w:p>
          <w:p w14:paraId="616607C1"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Tech voorraad hoort bij 0 of 1 werk bon</w:t>
            </w:r>
          </w:p>
          <w:p w14:paraId="224472D2" w14:textId="77777777" w:rsidR="00713F68" w:rsidRDefault="00713F68" w:rsidP="00F9747E">
            <w:pPr>
              <w:pStyle w:val="Normaalweb"/>
              <w:spacing w:before="0" w:beforeAutospacing="0" w:after="0" w:afterAutospacing="0"/>
              <w:rPr>
                <w:rFonts w:ascii="Calibri" w:hAnsi="Calibri" w:cs="Calibri"/>
                <w:sz w:val="22"/>
                <w:szCs w:val="22"/>
              </w:rPr>
            </w:pPr>
          </w:p>
        </w:tc>
      </w:tr>
      <w:tr w:rsidR="00713F68" w14:paraId="4F1BC2B4" w14:textId="77777777" w:rsidTr="00F9747E">
        <w:tc>
          <w:tcPr>
            <w:tcW w:w="3020" w:type="dxa"/>
          </w:tcPr>
          <w:p w14:paraId="0B9B3709"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toestellen</w:t>
            </w:r>
          </w:p>
        </w:tc>
        <w:tc>
          <w:tcPr>
            <w:tcW w:w="3021" w:type="dxa"/>
          </w:tcPr>
          <w:p w14:paraId="5C9B0C04"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Toestel ID</w:t>
            </w:r>
          </w:p>
          <w:p w14:paraId="4328D4B0" w14:textId="77777777" w:rsidR="00713F68" w:rsidRDefault="00713F68" w:rsidP="00A405A6">
            <w:pPr>
              <w:pStyle w:val="Normaalweb"/>
              <w:spacing w:before="0" w:beforeAutospacing="0" w:after="0" w:afterAutospacing="0"/>
              <w:rPr>
                <w:rFonts w:ascii="Calibri" w:hAnsi="Calibri" w:cs="Calibri"/>
                <w:sz w:val="22"/>
                <w:szCs w:val="22"/>
              </w:rPr>
            </w:pPr>
            <w:r>
              <w:rPr>
                <w:rFonts w:ascii="Calibri" w:hAnsi="Calibri" w:cs="Calibri"/>
                <w:sz w:val="22"/>
                <w:szCs w:val="22"/>
              </w:rPr>
              <w:t>soort toestel</w:t>
            </w:r>
          </w:p>
          <w:p w14:paraId="13D41321" w14:textId="77777777" w:rsidR="00713F68" w:rsidRDefault="003F0620" w:rsidP="00A405A6">
            <w:pPr>
              <w:pStyle w:val="Normaalweb"/>
              <w:spacing w:before="0" w:beforeAutospacing="0" w:after="0" w:afterAutospacing="0"/>
              <w:rPr>
                <w:rFonts w:ascii="Calibri" w:hAnsi="Calibri" w:cs="Calibri"/>
                <w:sz w:val="22"/>
                <w:szCs w:val="22"/>
              </w:rPr>
            </w:pPr>
            <w:r>
              <w:rPr>
                <w:rFonts w:ascii="Calibri" w:hAnsi="Calibri" w:cs="Calibri"/>
                <w:sz w:val="22"/>
                <w:szCs w:val="22"/>
              </w:rPr>
              <w:t>toestel nr</w:t>
            </w:r>
          </w:p>
          <w:p w14:paraId="1074389C" w14:textId="6B862205" w:rsidR="003F0620" w:rsidRDefault="003F0620" w:rsidP="00A405A6">
            <w:pPr>
              <w:pStyle w:val="Normaalweb"/>
              <w:spacing w:before="0" w:beforeAutospacing="0" w:after="0" w:afterAutospacing="0"/>
              <w:rPr>
                <w:rFonts w:ascii="Calibri" w:hAnsi="Calibri" w:cs="Calibri"/>
                <w:sz w:val="22"/>
                <w:szCs w:val="22"/>
              </w:rPr>
            </w:pPr>
          </w:p>
        </w:tc>
        <w:tc>
          <w:tcPr>
            <w:tcW w:w="3168" w:type="dxa"/>
          </w:tcPr>
          <w:p w14:paraId="55AC75E3"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Inventaris RVT ID</w:t>
            </w:r>
          </w:p>
          <w:p w14:paraId="54336EAA" w14:textId="77777777" w:rsidR="00713F68" w:rsidRDefault="00713F68" w:rsidP="00F9747E">
            <w:pPr>
              <w:pStyle w:val="Normaalweb"/>
              <w:spacing w:before="0" w:beforeAutospacing="0" w:after="0" w:afterAutospacing="0"/>
              <w:rPr>
                <w:rFonts w:ascii="Calibri" w:hAnsi="Calibri" w:cs="Calibri"/>
                <w:sz w:val="22"/>
                <w:szCs w:val="22"/>
              </w:rPr>
            </w:pPr>
          </w:p>
        </w:tc>
        <w:tc>
          <w:tcPr>
            <w:tcW w:w="5954" w:type="dxa"/>
          </w:tcPr>
          <w:p w14:paraId="54294A7F"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Toestellen hoort bij 1 RVT inventaris</w:t>
            </w:r>
          </w:p>
        </w:tc>
      </w:tr>
      <w:tr w:rsidR="00713F68" w14:paraId="53744205" w14:textId="77777777" w:rsidTr="00F9747E">
        <w:tc>
          <w:tcPr>
            <w:tcW w:w="3020" w:type="dxa"/>
          </w:tcPr>
          <w:p w14:paraId="770941B0"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Urgentie </w:t>
            </w:r>
          </w:p>
          <w:p w14:paraId="3929F606"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(Enumeratie)</w:t>
            </w:r>
          </w:p>
        </w:tc>
        <w:tc>
          <w:tcPr>
            <w:tcW w:w="3021" w:type="dxa"/>
          </w:tcPr>
          <w:p w14:paraId="19D00C0A"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Enumeratie </w:t>
            </w:r>
          </w:p>
          <w:p w14:paraId="5D6A9686"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Gewoon (standard),</w:t>
            </w:r>
          </w:p>
          <w:p w14:paraId="5D1D8A0A"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dringend, </w:t>
            </w:r>
          </w:p>
          <w:p w14:paraId="51458908"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zeer dringend, </w:t>
            </w:r>
          </w:p>
          <w:p w14:paraId="659AB216" w14:textId="13AE4C23"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hoogdringend</w:t>
            </w:r>
          </w:p>
        </w:tc>
        <w:tc>
          <w:tcPr>
            <w:tcW w:w="3168" w:type="dxa"/>
          </w:tcPr>
          <w:p w14:paraId="7AAEE1D0" w14:textId="77777777" w:rsidR="00713F68" w:rsidRDefault="00713F68" w:rsidP="00F9747E">
            <w:pPr>
              <w:pStyle w:val="Normaalweb"/>
              <w:spacing w:before="0" w:beforeAutospacing="0" w:after="0" w:afterAutospacing="0"/>
              <w:rPr>
                <w:rFonts w:ascii="Calibri" w:hAnsi="Calibri" w:cs="Calibri"/>
                <w:sz w:val="22"/>
                <w:szCs w:val="22"/>
              </w:rPr>
            </w:pPr>
          </w:p>
        </w:tc>
        <w:tc>
          <w:tcPr>
            <w:tcW w:w="5954" w:type="dxa"/>
          </w:tcPr>
          <w:p w14:paraId="2219D104" w14:textId="77777777" w:rsidR="00713F68" w:rsidRDefault="00713F68" w:rsidP="00F9747E">
            <w:pPr>
              <w:pStyle w:val="Normaalweb"/>
              <w:spacing w:before="0" w:beforeAutospacing="0" w:after="0" w:afterAutospacing="0"/>
              <w:rPr>
                <w:rFonts w:ascii="Calibri" w:hAnsi="Calibri" w:cs="Calibri"/>
                <w:sz w:val="22"/>
                <w:szCs w:val="22"/>
              </w:rPr>
            </w:pPr>
          </w:p>
        </w:tc>
      </w:tr>
      <w:tr w:rsidR="00713F68" w14:paraId="21A15BF3" w14:textId="77777777" w:rsidTr="00F9747E">
        <w:tc>
          <w:tcPr>
            <w:tcW w:w="3020" w:type="dxa"/>
          </w:tcPr>
          <w:p w14:paraId="2E15A32B"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Werk bon</w:t>
            </w:r>
          </w:p>
        </w:tc>
        <w:tc>
          <w:tcPr>
            <w:tcW w:w="3021" w:type="dxa"/>
          </w:tcPr>
          <w:p w14:paraId="0F216AF0"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Werk bon ID</w:t>
            </w:r>
          </w:p>
          <w:p w14:paraId="10102327"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Datum werk bon</w:t>
            </w:r>
          </w:p>
          <w:p w14:paraId="562137DA"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Verplaatsing km</w:t>
            </w:r>
          </w:p>
          <w:p w14:paraId="5368983C"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Begin tijd </w:t>
            </w:r>
          </w:p>
          <w:p w14:paraId="6EA5212B"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Eind tijd</w:t>
            </w:r>
          </w:p>
          <w:p w14:paraId="4FF653A0"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‘Gebruikte’ onderdelen voor herstelling.</w:t>
            </w:r>
          </w:p>
          <w:p w14:paraId="37F2F545"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Aantal gebruikt</w:t>
            </w:r>
          </w:p>
          <w:p w14:paraId="7EB8313A"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‘Tekort’ bestellen onderdelen. </w:t>
            </w:r>
          </w:p>
          <w:p w14:paraId="7B45841D"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Aantal bestellen</w:t>
            </w:r>
          </w:p>
          <w:p w14:paraId="1B4F8341" w14:textId="148F889A"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Uren externe technieker?</w:t>
            </w:r>
          </w:p>
        </w:tc>
        <w:tc>
          <w:tcPr>
            <w:tcW w:w="3168" w:type="dxa"/>
          </w:tcPr>
          <w:p w14:paraId="546B1C8B"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Werkopdracht ID</w:t>
            </w:r>
          </w:p>
          <w:p w14:paraId="2C32E8B9" w14:textId="77777777" w:rsidR="00713F68" w:rsidRDefault="00713F68" w:rsidP="00F9747E">
            <w:pPr>
              <w:pStyle w:val="Normaalweb"/>
              <w:spacing w:before="0" w:beforeAutospacing="0" w:after="0" w:afterAutospacing="0"/>
              <w:rPr>
                <w:rFonts w:ascii="Calibri" w:hAnsi="Calibri" w:cs="Calibri"/>
                <w:sz w:val="22"/>
                <w:szCs w:val="22"/>
              </w:rPr>
            </w:pPr>
          </w:p>
          <w:p w14:paraId="3816CE16"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Tech voorraad ID</w:t>
            </w:r>
          </w:p>
          <w:p w14:paraId="5DECE367"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Boekhouding ID</w:t>
            </w:r>
          </w:p>
          <w:p w14:paraId="63DCD636" w14:textId="77777777" w:rsidR="00713F68" w:rsidRDefault="00713F68" w:rsidP="00F9747E">
            <w:pPr>
              <w:pStyle w:val="Normaalweb"/>
              <w:spacing w:before="0" w:beforeAutospacing="0" w:after="0" w:afterAutospacing="0"/>
              <w:rPr>
                <w:rFonts w:ascii="Calibri" w:hAnsi="Calibri" w:cs="Calibri"/>
                <w:sz w:val="22"/>
                <w:szCs w:val="22"/>
              </w:rPr>
            </w:pPr>
          </w:p>
          <w:p w14:paraId="2A12AFC2" w14:textId="77777777" w:rsidR="00713F68" w:rsidRDefault="00713F68" w:rsidP="00F9747E">
            <w:pPr>
              <w:pStyle w:val="Normaalweb"/>
              <w:spacing w:before="0" w:beforeAutospacing="0" w:after="0" w:afterAutospacing="0"/>
              <w:rPr>
                <w:rFonts w:ascii="Calibri" w:hAnsi="Calibri" w:cs="Calibri"/>
                <w:sz w:val="22"/>
                <w:szCs w:val="22"/>
              </w:rPr>
            </w:pPr>
          </w:p>
        </w:tc>
        <w:tc>
          <w:tcPr>
            <w:tcW w:w="5954" w:type="dxa"/>
          </w:tcPr>
          <w:p w14:paraId="29ED6CA9"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Werk bon bevat 0 .. 1 of veel voorraad (onderdelen)</w:t>
            </w:r>
          </w:p>
          <w:p w14:paraId="146E584E"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Werk bon hoort bij 0 of 1 factuur (boekhouding)</w:t>
            </w:r>
          </w:p>
          <w:p w14:paraId="683E51B2"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Werk bon hoort bij  1 werkopdracht</w:t>
            </w:r>
          </w:p>
          <w:p w14:paraId="39D0FDB2" w14:textId="77777777" w:rsidR="00713F68" w:rsidRDefault="00713F68" w:rsidP="00F9747E">
            <w:pPr>
              <w:pStyle w:val="Normaalweb"/>
              <w:spacing w:before="0" w:beforeAutospacing="0" w:after="0" w:afterAutospacing="0"/>
              <w:rPr>
                <w:rFonts w:ascii="Calibri" w:hAnsi="Calibri" w:cs="Calibri"/>
                <w:sz w:val="22"/>
                <w:szCs w:val="22"/>
              </w:rPr>
            </w:pPr>
          </w:p>
        </w:tc>
      </w:tr>
      <w:tr w:rsidR="00713F68" w14:paraId="00D6ADCD" w14:textId="77777777" w:rsidTr="00F9747E">
        <w:tc>
          <w:tcPr>
            <w:tcW w:w="3020" w:type="dxa"/>
          </w:tcPr>
          <w:p w14:paraId="46513B4A"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Werk opdracht</w:t>
            </w:r>
          </w:p>
        </w:tc>
        <w:tc>
          <w:tcPr>
            <w:tcW w:w="3021" w:type="dxa"/>
          </w:tcPr>
          <w:p w14:paraId="355C60B2"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Werkopdracht ID</w:t>
            </w:r>
          </w:p>
          <w:p w14:paraId="33F66C33" w14:textId="77777777" w:rsidR="00713F68" w:rsidRDefault="00713F68" w:rsidP="004C01F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Opdracht omschrijving </w:t>
            </w:r>
          </w:p>
          <w:p w14:paraId="0FA1AAB6" w14:textId="77777777" w:rsidR="00713F68" w:rsidRDefault="00713F68" w:rsidP="004C01FE">
            <w:pPr>
              <w:pStyle w:val="Normaalweb"/>
              <w:spacing w:before="0" w:beforeAutospacing="0" w:after="0" w:afterAutospacing="0"/>
              <w:rPr>
                <w:rFonts w:ascii="Calibri" w:hAnsi="Calibri" w:cs="Calibri"/>
                <w:sz w:val="22"/>
                <w:szCs w:val="22"/>
              </w:rPr>
            </w:pPr>
            <w:r>
              <w:rPr>
                <w:rFonts w:ascii="Calibri" w:hAnsi="Calibri" w:cs="Calibri"/>
                <w:sz w:val="22"/>
                <w:szCs w:val="22"/>
              </w:rPr>
              <w:t>Datum opdracht</w:t>
            </w:r>
          </w:p>
        </w:tc>
        <w:tc>
          <w:tcPr>
            <w:tcW w:w="3168" w:type="dxa"/>
          </w:tcPr>
          <w:p w14:paraId="481EB4D9"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personeel ID</w:t>
            </w:r>
          </w:p>
          <w:p w14:paraId="5D0CD387" w14:textId="77777777" w:rsidR="00713F68" w:rsidRDefault="00713F6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Herstelmelding ID</w:t>
            </w:r>
          </w:p>
        </w:tc>
        <w:tc>
          <w:tcPr>
            <w:tcW w:w="5954" w:type="dxa"/>
          </w:tcPr>
          <w:p w14:paraId="501BD50F" w14:textId="77777777" w:rsidR="00713F68" w:rsidRDefault="00713F68" w:rsidP="00F9747E">
            <w:pPr>
              <w:pStyle w:val="Normaalweb"/>
              <w:spacing w:before="0" w:beforeAutospacing="0" w:after="0" w:afterAutospacing="0"/>
              <w:rPr>
                <w:rFonts w:ascii="Calibri" w:hAnsi="Calibri" w:cs="Calibri"/>
                <w:sz w:val="22"/>
                <w:szCs w:val="22"/>
              </w:rPr>
            </w:pPr>
            <w:r w:rsidRPr="006176D8">
              <w:rPr>
                <w:rFonts w:ascii="Calibri" w:hAnsi="Calibri" w:cs="Calibri"/>
                <w:sz w:val="22"/>
                <w:szCs w:val="22"/>
              </w:rPr>
              <w:t>wer</w:t>
            </w:r>
            <w:r>
              <w:rPr>
                <w:rFonts w:ascii="Calibri" w:hAnsi="Calibri" w:cs="Calibri"/>
                <w:sz w:val="22"/>
                <w:szCs w:val="22"/>
              </w:rPr>
              <w:t>k</w:t>
            </w:r>
            <w:r w:rsidRPr="006176D8">
              <w:rPr>
                <w:rFonts w:ascii="Calibri" w:hAnsi="Calibri" w:cs="Calibri"/>
                <w:sz w:val="22"/>
                <w:szCs w:val="22"/>
              </w:rPr>
              <w:t>opdracht  heeft 1 of veel werkbons</w:t>
            </w:r>
          </w:p>
          <w:p w14:paraId="56C97352" w14:textId="77777777" w:rsidR="00713F68" w:rsidRDefault="00713F68" w:rsidP="00F9747E">
            <w:pPr>
              <w:pStyle w:val="Normaalweb"/>
              <w:spacing w:before="0" w:beforeAutospacing="0" w:after="0" w:afterAutospacing="0"/>
              <w:rPr>
                <w:rFonts w:ascii="Calibri" w:hAnsi="Calibri" w:cs="Calibri"/>
                <w:sz w:val="22"/>
                <w:szCs w:val="22"/>
              </w:rPr>
            </w:pPr>
            <w:r w:rsidRPr="006176D8">
              <w:rPr>
                <w:rFonts w:ascii="Calibri" w:hAnsi="Calibri" w:cs="Calibri"/>
                <w:sz w:val="22"/>
                <w:szCs w:val="22"/>
              </w:rPr>
              <w:t xml:space="preserve">werkopdracht </w:t>
            </w:r>
            <w:r>
              <w:rPr>
                <w:rFonts w:ascii="Calibri" w:hAnsi="Calibri" w:cs="Calibri"/>
                <w:sz w:val="22"/>
                <w:szCs w:val="22"/>
              </w:rPr>
              <w:t>hoort bij</w:t>
            </w:r>
            <w:r w:rsidRPr="006176D8">
              <w:rPr>
                <w:rFonts w:ascii="Calibri" w:hAnsi="Calibri" w:cs="Calibri"/>
                <w:sz w:val="22"/>
                <w:szCs w:val="22"/>
              </w:rPr>
              <w:t xml:space="preserve"> 1 man</w:t>
            </w:r>
            <w:r>
              <w:rPr>
                <w:rFonts w:ascii="Calibri" w:hAnsi="Calibri" w:cs="Calibri"/>
                <w:sz w:val="22"/>
                <w:szCs w:val="22"/>
              </w:rPr>
              <w:t>a</w:t>
            </w:r>
            <w:r w:rsidRPr="006176D8">
              <w:rPr>
                <w:rFonts w:ascii="Calibri" w:hAnsi="Calibri" w:cs="Calibri"/>
                <w:sz w:val="22"/>
                <w:szCs w:val="22"/>
              </w:rPr>
              <w:t>ger</w:t>
            </w:r>
          </w:p>
          <w:p w14:paraId="0959E696" w14:textId="77777777" w:rsidR="00713F68" w:rsidRDefault="00713F68" w:rsidP="00F9747E">
            <w:pPr>
              <w:pStyle w:val="Normaalweb"/>
              <w:spacing w:before="0" w:beforeAutospacing="0" w:after="0" w:afterAutospacing="0"/>
              <w:rPr>
                <w:rFonts w:ascii="Calibri" w:hAnsi="Calibri" w:cs="Calibri"/>
                <w:sz w:val="22"/>
                <w:szCs w:val="22"/>
              </w:rPr>
            </w:pPr>
            <w:r w:rsidRPr="006176D8">
              <w:rPr>
                <w:rFonts w:ascii="Calibri" w:hAnsi="Calibri" w:cs="Calibri"/>
                <w:sz w:val="22"/>
                <w:szCs w:val="22"/>
              </w:rPr>
              <w:t>werkopdracht hoort bij 1 of veel techniekers</w:t>
            </w:r>
          </w:p>
          <w:p w14:paraId="7FEB4C2F" w14:textId="3106DA55" w:rsidR="00713F68" w:rsidRDefault="00713F68" w:rsidP="00F9747E">
            <w:pPr>
              <w:pStyle w:val="Normaalweb"/>
              <w:spacing w:before="0" w:beforeAutospacing="0" w:after="0" w:afterAutospacing="0"/>
              <w:rPr>
                <w:rFonts w:ascii="Calibri" w:hAnsi="Calibri" w:cs="Calibri"/>
                <w:sz w:val="22"/>
                <w:szCs w:val="22"/>
              </w:rPr>
            </w:pPr>
            <w:r w:rsidRPr="006176D8">
              <w:rPr>
                <w:rFonts w:ascii="Calibri" w:hAnsi="Calibri" w:cs="Calibri"/>
                <w:sz w:val="22"/>
                <w:szCs w:val="22"/>
              </w:rPr>
              <w:t xml:space="preserve">werkopdracht </w:t>
            </w:r>
            <w:r>
              <w:rPr>
                <w:rFonts w:ascii="Calibri" w:hAnsi="Calibri" w:cs="Calibri"/>
                <w:sz w:val="22"/>
                <w:szCs w:val="22"/>
              </w:rPr>
              <w:t>heeft</w:t>
            </w:r>
            <w:r w:rsidRPr="006176D8">
              <w:rPr>
                <w:rFonts w:ascii="Calibri" w:hAnsi="Calibri" w:cs="Calibri"/>
                <w:sz w:val="22"/>
                <w:szCs w:val="22"/>
              </w:rPr>
              <w:t xml:space="preserve"> 0 of </w:t>
            </w:r>
            <w:r>
              <w:rPr>
                <w:rFonts w:ascii="Calibri" w:hAnsi="Calibri" w:cs="Calibri"/>
                <w:sz w:val="22"/>
                <w:szCs w:val="22"/>
              </w:rPr>
              <w:t xml:space="preserve">veel </w:t>
            </w:r>
            <w:r w:rsidRPr="006176D8">
              <w:rPr>
                <w:rFonts w:ascii="Calibri" w:hAnsi="Calibri" w:cs="Calibri"/>
                <w:sz w:val="22"/>
                <w:szCs w:val="22"/>
              </w:rPr>
              <w:t>herstel meldingen</w:t>
            </w:r>
          </w:p>
        </w:tc>
      </w:tr>
    </w:tbl>
    <w:p w14:paraId="7AC96985" w14:textId="77777777" w:rsidR="00F02FA0" w:rsidRDefault="00F02FA0"/>
    <w:tbl>
      <w:tblPr>
        <w:tblStyle w:val="Tabelraster"/>
        <w:tblW w:w="15163" w:type="dxa"/>
        <w:tblLook w:val="04A0" w:firstRow="1" w:lastRow="0" w:firstColumn="1" w:lastColumn="0" w:noHBand="0" w:noVBand="1"/>
      </w:tblPr>
      <w:tblGrid>
        <w:gridCol w:w="3020"/>
        <w:gridCol w:w="3021"/>
        <w:gridCol w:w="3168"/>
        <w:gridCol w:w="5954"/>
      </w:tblGrid>
      <w:tr w:rsidR="00F9747E" w14:paraId="2136BE8D" w14:textId="77777777" w:rsidTr="00F02FA0">
        <w:tc>
          <w:tcPr>
            <w:tcW w:w="3020" w:type="dxa"/>
          </w:tcPr>
          <w:p w14:paraId="4CC37418" w14:textId="77777777" w:rsidR="00F9747E" w:rsidRPr="00D66911" w:rsidRDefault="00F9747E" w:rsidP="00F9747E">
            <w:pPr>
              <w:rPr>
                <w:b/>
                <w:sz w:val="24"/>
                <w:szCs w:val="24"/>
              </w:rPr>
            </w:pPr>
            <w:r w:rsidRPr="00D66911">
              <w:rPr>
                <w:b/>
                <w:sz w:val="24"/>
                <w:szCs w:val="24"/>
              </w:rPr>
              <w:t>Associatieve  klassen</w:t>
            </w:r>
          </w:p>
        </w:tc>
        <w:tc>
          <w:tcPr>
            <w:tcW w:w="3021" w:type="dxa"/>
          </w:tcPr>
          <w:p w14:paraId="0149ADB7" w14:textId="77777777" w:rsidR="00F9747E" w:rsidRPr="00D66911" w:rsidRDefault="00F9747E" w:rsidP="00F9747E">
            <w:pPr>
              <w:pStyle w:val="Normaalweb"/>
              <w:spacing w:before="0" w:beforeAutospacing="0" w:after="0" w:afterAutospacing="0"/>
              <w:rPr>
                <w:rFonts w:ascii="Calibri" w:hAnsi="Calibri" w:cs="Calibri"/>
                <w:b/>
              </w:rPr>
            </w:pPr>
            <w:r w:rsidRPr="00D66911">
              <w:rPr>
                <w:rFonts w:ascii="Calibri" w:hAnsi="Calibri" w:cs="Calibri"/>
                <w:b/>
              </w:rPr>
              <w:t>attributen</w:t>
            </w:r>
          </w:p>
        </w:tc>
        <w:tc>
          <w:tcPr>
            <w:tcW w:w="3168" w:type="dxa"/>
          </w:tcPr>
          <w:p w14:paraId="0299F5AA" w14:textId="77777777" w:rsidR="00F9747E" w:rsidRPr="00D66911" w:rsidRDefault="00F9747E" w:rsidP="00F9747E">
            <w:pPr>
              <w:rPr>
                <w:b/>
                <w:sz w:val="24"/>
                <w:szCs w:val="24"/>
              </w:rPr>
            </w:pPr>
            <w:r w:rsidRPr="00D66911">
              <w:rPr>
                <w:rFonts w:ascii="Calibri" w:hAnsi="Calibri" w:cs="Calibri"/>
                <w:b/>
                <w:sz w:val="24"/>
                <w:szCs w:val="24"/>
              </w:rPr>
              <w:t>Refererende attributen</w:t>
            </w:r>
          </w:p>
        </w:tc>
        <w:tc>
          <w:tcPr>
            <w:tcW w:w="5954" w:type="dxa"/>
          </w:tcPr>
          <w:p w14:paraId="6772265D" w14:textId="77777777" w:rsidR="00F9747E" w:rsidRPr="00D66911" w:rsidRDefault="00F9747E" w:rsidP="00F9747E">
            <w:pPr>
              <w:rPr>
                <w:b/>
                <w:sz w:val="24"/>
                <w:szCs w:val="24"/>
              </w:rPr>
            </w:pPr>
            <w:r w:rsidRPr="00D66911">
              <w:rPr>
                <w:rFonts w:ascii="Calibri" w:hAnsi="Calibri" w:cs="Calibri"/>
                <w:b/>
                <w:sz w:val="24"/>
                <w:szCs w:val="24"/>
              </w:rPr>
              <w:t xml:space="preserve">Elementaire zinnen </w:t>
            </w:r>
          </w:p>
        </w:tc>
      </w:tr>
      <w:tr w:rsidR="00F9747E" w14:paraId="122C57BF" w14:textId="77777777" w:rsidTr="00F02FA0">
        <w:tc>
          <w:tcPr>
            <w:tcW w:w="3020" w:type="dxa"/>
          </w:tcPr>
          <w:p w14:paraId="4C38DCA5" w14:textId="77777777" w:rsidR="00F9747E" w:rsidRDefault="00F9747E" w:rsidP="00F9747E">
            <w:r w:rsidRPr="00130E39">
              <w:t>inventaris RVT herstel melding</w:t>
            </w:r>
          </w:p>
        </w:tc>
        <w:tc>
          <w:tcPr>
            <w:tcW w:w="3021" w:type="dxa"/>
          </w:tcPr>
          <w:p w14:paraId="3C759356" w14:textId="78BACD41" w:rsidR="00F9747E" w:rsidRDefault="00F9747E" w:rsidP="00F9747E">
            <w:r>
              <w:t>Benaming RVT invent</w:t>
            </w:r>
            <w:r w:rsidR="00D91A9C">
              <w:t>aris</w:t>
            </w:r>
          </w:p>
        </w:tc>
        <w:tc>
          <w:tcPr>
            <w:tcW w:w="3168" w:type="dxa"/>
          </w:tcPr>
          <w:p w14:paraId="05A22B94" w14:textId="77777777" w:rsidR="00F9747E" w:rsidRDefault="00F9747E"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Inventaris RVT ID</w:t>
            </w:r>
          </w:p>
          <w:p w14:paraId="396E7E5E" w14:textId="77777777" w:rsidR="00F9747E" w:rsidRDefault="00F9747E"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Herstel melding ID</w:t>
            </w:r>
          </w:p>
          <w:p w14:paraId="5EF2BF6D" w14:textId="77777777" w:rsidR="00F9747E" w:rsidRDefault="00F9747E" w:rsidP="00F9747E"/>
        </w:tc>
        <w:tc>
          <w:tcPr>
            <w:tcW w:w="5954" w:type="dxa"/>
          </w:tcPr>
          <w:p w14:paraId="21A6AC4A" w14:textId="77777777" w:rsidR="00F9747E" w:rsidRDefault="00F9747E" w:rsidP="00F9747E"/>
        </w:tc>
      </w:tr>
      <w:tr w:rsidR="00F9747E" w14:paraId="717D0D2F" w14:textId="77777777" w:rsidTr="00F02FA0">
        <w:tc>
          <w:tcPr>
            <w:tcW w:w="3020" w:type="dxa"/>
          </w:tcPr>
          <w:p w14:paraId="4A2EEB17" w14:textId="77777777" w:rsidR="00F9747E" w:rsidRDefault="00F9747E" w:rsidP="00F9747E">
            <w:r w:rsidRPr="00130E39">
              <w:t>werkopdracht technieker</w:t>
            </w:r>
          </w:p>
        </w:tc>
        <w:tc>
          <w:tcPr>
            <w:tcW w:w="3021" w:type="dxa"/>
          </w:tcPr>
          <w:p w14:paraId="04FDADBF" w14:textId="77777777" w:rsidR="00F9747E" w:rsidRDefault="00F9747E" w:rsidP="00F9747E"/>
        </w:tc>
        <w:tc>
          <w:tcPr>
            <w:tcW w:w="3168" w:type="dxa"/>
          </w:tcPr>
          <w:p w14:paraId="12FF2A71" w14:textId="77777777" w:rsidR="00F9747E" w:rsidRDefault="00F9747E"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Werkopdracht ID</w:t>
            </w:r>
          </w:p>
          <w:p w14:paraId="620BF16A" w14:textId="77777777" w:rsidR="00F9747E" w:rsidRDefault="00F9747E"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Personeel ID</w:t>
            </w:r>
          </w:p>
          <w:p w14:paraId="7F394A78" w14:textId="77777777" w:rsidR="00F9747E" w:rsidRDefault="00F9747E" w:rsidP="00F9747E"/>
        </w:tc>
        <w:tc>
          <w:tcPr>
            <w:tcW w:w="5954" w:type="dxa"/>
          </w:tcPr>
          <w:p w14:paraId="53EACB10" w14:textId="77777777" w:rsidR="00F9747E" w:rsidRDefault="00F9747E" w:rsidP="00F9747E"/>
        </w:tc>
      </w:tr>
      <w:tr w:rsidR="00F9747E" w14:paraId="1FFB7FB1" w14:textId="77777777" w:rsidTr="00F02FA0">
        <w:tc>
          <w:tcPr>
            <w:tcW w:w="3020" w:type="dxa"/>
          </w:tcPr>
          <w:p w14:paraId="656FC540" w14:textId="0EA6208A" w:rsidR="00F9747E" w:rsidRDefault="00F9747E"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Tech voorraad </w:t>
            </w:r>
            <w:r w:rsidR="00915F8E">
              <w:rPr>
                <w:rFonts w:ascii="Calibri" w:hAnsi="Calibri" w:cs="Calibri"/>
                <w:sz w:val="22"/>
                <w:szCs w:val="22"/>
              </w:rPr>
              <w:t>I &amp; II</w:t>
            </w:r>
          </w:p>
          <w:p w14:paraId="0BEF07C9" w14:textId="77777777" w:rsidR="00F9747E" w:rsidRDefault="00F9747E" w:rsidP="00F9747E"/>
        </w:tc>
        <w:tc>
          <w:tcPr>
            <w:tcW w:w="3021" w:type="dxa"/>
          </w:tcPr>
          <w:p w14:paraId="68189B9F" w14:textId="77777777" w:rsidR="00F9747E" w:rsidRDefault="00F9747E" w:rsidP="003F0620">
            <w:pPr>
              <w:pStyle w:val="Normaalweb"/>
              <w:spacing w:before="0" w:beforeAutospacing="0" w:after="0" w:afterAutospacing="0"/>
            </w:pPr>
          </w:p>
        </w:tc>
        <w:tc>
          <w:tcPr>
            <w:tcW w:w="3168" w:type="dxa"/>
          </w:tcPr>
          <w:p w14:paraId="13170D8A" w14:textId="77777777" w:rsidR="00F9747E" w:rsidRDefault="00F9747E"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Tech voorraad ID</w:t>
            </w:r>
          </w:p>
          <w:p w14:paraId="766F1463" w14:textId="342BEF15" w:rsidR="00F9747E" w:rsidRDefault="00F9747E"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Parent Tech voorraad ID</w:t>
            </w:r>
          </w:p>
          <w:p w14:paraId="1E6E0F15" w14:textId="77777777" w:rsidR="00F9747E" w:rsidRDefault="00F9747E" w:rsidP="00F9747E"/>
        </w:tc>
        <w:tc>
          <w:tcPr>
            <w:tcW w:w="5954" w:type="dxa"/>
          </w:tcPr>
          <w:p w14:paraId="7F454881" w14:textId="77777777" w:rsidR="00F9747E" w:rsidRDefault="00F9747E" w:rsidP="00F9747E"/>
        </w:tc>
      </w:tr>
      <w:tr w:rsidR="00871BE7" w14:paraId="0CAF73DD" w14:textId="77777777" w:rsidTr="00F02FA0">
        <w:tc>
          <w:tcPr>
            <w:tcW w:w="3020" w:type="dxa"/>
          </w:tcPr>
          <w:p w14:paraId="1E3CC2A1" w14:textId="400AB586" w:rsidR="00871BE7" w:rsidRDefault="00871BE7" w:rsidP="00915F8E">
            <w:pPr>
              <w:pStyle w:val="Normaalweb"/>
              <w:spacing w:before="0" w:beforeAutospacing="0" w:after="0" w:afterAutospacing="0"/>
              <w:rPr>
                <w:rFonts w:ascii="Calibri" w:hAnsi="Calibri" w:cs="Calibri"/>
                <w:sz w:val="22"/>
                <w:szCs w:val="22"/>
              </w:rPr>
            </w:pPr>
            <w:r w:rsidRPr="00871BE7">
              <w:rPr>
                <w:rFonts w:ascii="Calibri" w:hAnsi="Calibri" w:cs="Calibri"/>
                <w:sz w:val="22"/>
                <w:szCs w:val="22"/>
              </w:rPr>
              <w:t>Werk</w:t>
            </w:r>
            <w:r>
              <w:rPr>
                <w:rFonts w:ascii="Calibri" w:hAnsi="Calibri" w:cs="Calibri"/>
                <w:sz w:val="22"/>
                <w:szCs w:val="22"/>
              </w:rPr>
              <w:t xml:space="preserve"> </w:t>
            </w:r>
            <w:r w:rsidRPr="00871BE7">
              <w:rPr>
                <w:rFonts w:ascii="Calibri" w:hAnsi="Calibri" w:cs="Calibri"/>
                <w:sz w:val="22"/>
                <w:szCs w:val="22"/>
              </w:rPr>
              <w:t>op</w:t>
            </w:r>
            <w:r w:rsidR="00A15967">
              <w:rPr>
                <w:rFonts w:ascii="Calibri" w:hAnsi="Calibri" w:cs="Calibri"/>
                <w:sz w:val="22"/>
                <w:szCs w:val="22"/>
              </w:rPr>
              <w:t>d</w:t>
            </w:r>
            <w:r w:rsidRPr="00871BE7">
              <w:rPr>
                <w:rFonts w:ascii="Calibri" w:hAnsi="Calibri" w:cs="Calibri"/>
                <w:sz w:val="22"/>
                <w:szCs w:val="22"/>
              </w:rPr>
              <w:t>racht herstel melding</w:t>
            </w:r>
          </w:p>
        </w:tc>
        <w:tc>
          <w:tcPr>
            <w:tcW w:w="3021" w:type="dxa"/>
          </w:tcPr>
          <w:p w14:paraId="1C036F62" w14:textId="77777777" w:rsidR="00871BE7" w:rsidRDefault="00871BE7" w:rsidP="00F9747E">
            <w:pPr>
              <w:pStyle w:val="Normaalweb"/>
              <w:spacing w:before="0" w:beforeAutospacing="0" w:after="0" w:afterAutospacing="0"/>
              <w:rPr>
                <w:rFonts w:ascii="Calibri" w:hAnsi="Calibri" w:cs="Calibri"/>
                <w:sz w:val="22"/>
                <w:szCs w:val="22"/>
              </w:rPr>
            </w:pPr>
          </w:p>
        </w:tc>
        <w:tc>
          <w:tcPr>
            <w:tcW w:w="3168" w:type="dxa"/>
          </w:tcPr>
          <w:p w14:paraId="40DF3D46" w14:textId="1A1F42A0" w:rsidR="00871BE7" w:rsidRDefault="00871BE7" w:rsidP="00F9747E">
            <w:pPr>
              <w:pStyle w:val="Normaalweb"/>
              <w:spacing w:before="0" w:beforeAutospacing="0" w:after="0" w:afterAutospacing="0"/>
              <w:rPr>
                <w:rFonts w:ascii="Calibri" w:hAnsi="Calibri" w:cs="Calibri"/>
                <w:sz w:val="22"/>
                <w:szCs w:val="22"/>
              </w:rPr>
            </w:pPr>
            <w:r w:rsidRPr="00871BE7">
              <w:rPr>
                <w:rFonts w:ascii="Calibri" w:hAnsi="Calibri" w:cs="Calibri"/>
                <w:sz w:val="22"/>
                <w:szCs w:val="22"/>
              </w:rPr>
              <w:t>Werk</w:t>
            </w:r>
            <w:r>
              <w:rPr>
                <w:rFonts w:ascii="Calibri" w:hAnsi="Calibri" w:cs="Calibri"/>
                <w:sz w:val="22"/>
                <w:szCs w:val="22"/>
              </w:rPr>
              <w:t xml:space="preserve"> </w:t>
            </w:r>
            <w:r w:rsidRPr="00871BE7">
              <w:rPr>
                <w:rFonts w:ascii="Calibri" w:hAnsi="Calibri" w:cs="Calibri"/>
                <w:sz w:val="22"/>
                <w:szCs w:val="22"/>
              </w:rPr>
              <w:t>op</w:t>
            </w:r>
            <w:r w:rsidR="00D91A9C">
              <w:rPr>
                <w:rFonts w:ascii="Calibri" w:hAnsi="Calibri" w:cs="Calibri"/>
                <w:sz w:val="22"/>
                <w:szCs w:val="22"/>
              </w:rPr>
              <w:t>d</w:t>
            </w:r>
            <w:r w:rsidRPr="00871BE7">
              <w:rPr>
                <w:rFonts w:ascii="Calibri" w:hAnsi="Calibri" w:cs="Calibri"/>
                <w:sz w:val="22"/>
                <w:szCs w:val="22"/>
              </w:rPr>
              <w:t xml:space="preserve">racht </w:t>
            </w:r>
            <w:r>
              <w:rPr>
                <w:rFonts w:ascii="Calibri" w:hAnsi="Calibri" w:cs="Calibri"/>
                <w:sz w:val="22"/>
                <w:szCs w:val="22"/>
              </w:rPr>
              <w:t>ID</w:t>
            </w:r>
          </w:p>
          <w:p w14:paraId="4AD4D4B9" w14:textId="1E335CC1" w:rsidR="00871BE7" w:rsidRDefault="00871BE7" w:rsidP="00F9747E">
            <w:pPr>
              <w:pStyle w:val="Normaalweb"/>
              <w:spacing w:before="0" w:beforeAutospacing="0" w:after="0" w:afterAutospacing="0"/>
              <w:rPr>
                <w:rFonts w:ascii="Calibri" w:hAnsi="Calibri" w:cs="Calibri"/>
                <w:sz w:val="22"/>
                <w:szCs w:val="22"/>
              </w:rPr>
            </w:pPr>
            <w:r w:rsidRPr="00871BE7">
              <w:rPr>
                <w:rFonts w:ascii="Calibri" w:hAnsi="Calibri" w:cs="Calibri"/>
                <w:sz w:val="22"/>
                <w:szCs w:val="22"/>
              </w:rPr>
              <w:t>herstel melding</w:t>
            </w:r>
            <w:r>
              <w:rPr>
                <w:rFonts w:ascii="Calibri" w:hAnsi="Calibri" w:cs="Calibri"/>
                <w:sz w:val="22"/>
                <w:szCs w:val="22"/>
              </w:rPr>
              <w:t xml:space="preserve"> ID</w:t>
            </w:r>
          </w:p>
        </w:tc>
        <w:tc>
          <w:tcPr>
            <w:tcW w:w="5954" w:type="dxa"/>
          </w:tcPr>
          <w:p w14:paraId="61F19A0B" w14:textId="77777777" w:rsidR="00871BE7" w:rsidRDefault="00871BE7" w:rsidP="00F9747E"/>
        </w:tc>
      </w:tr>
      <w:tr w:rsidR="00785E86" w14:paraId="2EEB77EC" w14:textId="77777777" w:rsidTr="00F02FA0">
        <w:tc>
          <w:tcPr>
            <w:tcW w:w="3020" w:type="dxa"/>
          </w:tcPr>
          <w:p w14:paraId="7BBEDA39" w14:textId="66324A42" w:rsidR="00785E86" w:rsidRPr="00871BE7" w:rsidRDefault="002720D4" w:rsidP="00915F8E">
            <w:pPr>
              <w:pStyle w:val="Normaalweb"/>
              <w:spacing w:before="0" w:beforeAutospacing="0" w:after="0" w:afterAutospacing="0"/>
              <w:rPr>
                <w:rFonts w:ascii="Calibri" w:hAnsi="Calibri" w:cs="Calibri"/>
                <w:sz w:val="22"/>
                <w:szCs w:val="22"/>
              </w:rPr>
            </w:pPr>
            <w:r w:rsidRPr="002720D4">
              <w:rPr>
                <w:rFonts w:ascii="Calibri" w:hAnsi="Calibri" w:cs="Calibri"/>
                <w:sz w:val="22"/>
                <w:szCs w:val="22"/>
              </w:rPr>
              <w:t>leverancier tech voorraad</w:t>
            </w:r>
          </w:p>
        </w:tc>
        <w:tc>
          <w:tcPr>
            <w:tcW w:w="3021" w:type="dxa"/>
          </w:tcPr>
          <w:p w14:paraId="2020411E" w14:textId="72292D1B" w:rsidR="002720D4" w:rsidRDefault="002720D4" w:rsidP="002720D4">
            <w:pPr>
              <w:pStyle w:val="Normaalweb"/>
              <w:spacing w:before="0" w:beforeAutospacing="0" w:after="0" w:afterAutospacing="0"/>
              <w:rPr>
                <w:rFonts w:ascii="Calibri" w:hAnsi="Calibri" w:cs="Calibri"/>
                <w:sz w:val="22"/>
                <w:szCs w:val="22"/>
              </w:rPr>
            </w:pPr>
            <w:r>
              <w:rPr>
                <w:rFonts w:ascii="Calibri" w:hAnsi="Calibri" w:cs="Calibri"/>
                <w:sz w:val="22"/>
                <w:szCs w:val="22"/>
              </w:rPr>
              <w:t>Product leverancier code</w:t>
            </w:r>
          </w:p>
          <w:p w14:paraId="63C6AED2" w14:textId="77777777" w:rsidR="00785E86" w:rsidRDefault="00785E86" w:rsidP="00F9747E">
            <w:pPr>
              <w:pStyle w:val="Normaalweb"/>
              <w:spacing w:before="0" w:beforeAutospacing="0" w:after="0" w:afterAutospacing="0"/>
              <w:rPr>
                <w:rFonts w:ascii="Calibri" w:hAnsi="Calibri" w:cs="Calibri"/>
                <w:sz w:val="22"/>
                <w:szCs w:val="22"/>
              </w:rPr>
            </w:pPr>
          </w:p>
        </w:tc>
        <w:tc>
          <w:tcPr>
            <w:tcW w:w="3168" w:type="dxa"/>
          </w:tcPr>
          <w:p w14:paraId="724FB9F0" w14:textId="0EB5A81B" w:rsidR="00785E86" w:rsidRDefault="00915F8E" w:rsidP="00F9747E">
            <w:pPr>
              <w:pStyle w:val="Normaalweb"/>
              <w:spacing w:before="0" w:beforeAutospacing="0" w:after="0" w:afterAutospacing="0"/>
              <w:rPr>
                <w:rFonts w:ascii="Calibri" w:hAnsi="Calibri" w:cs="Calibri"/>
                <w:sz w:val="22"/>
                <w:szCs w:val="22"/>
              </w:rPr>
            </w:pPr>
            <w:r w:rsidRPr="00915F8E">
              <w:rPr>
                <w:rFonts w:ascii="Calibri" w:hAnsi="Calibri" w:cs="Calibri"/>
                <w:sz w:val="22"/>
                <w:szCs w:val="22"/>
              </w:rPr>
              <w:t>tech voorraad bestelling</w:t>
            </w:r>
            <w:r>
              <w:rPr>
                <w:rFonts w:ascii="Calibri" w:hAnsi="Calibri" w:cs="Calibri"/>
                <w:sz w:val="22"/>
                <w:szCs w:val="22"/>
              </w:rPr>
              <w:t xml:space="preserve"> ID</w:t>
            </w:r>
          </w:p>
          <w:p w14:paraId="582DA0B4" w14:textId="3AEB188A" w:rsidR="00915F8E" w:rsidRPr="00915F8E" w:rsidRDefault="00915F8E" w:rsidP="00F9747E">
            <w:pPr>
              <w:pStyle w:val="Normaalweb"/>
              <w:spacing w:before="0" w:beforeAutospacing="0" w:after="0" w:afterAutospacing="0"/>
              <w:rPr>
                <w:rFonts w:ascii="Calibri" w:hAnsi="Calibri" w:cs="Calibri"/>
                <w:b/>
                <w:sz w:val="22"/>
                <w:szCs w:val="22"/>
              </w:rPr>
            </w:pPr>
            <w:r w:rsidRPr="00915F8E">
              <w:rPr>
                <w:rFonts w:ascii="Calibri" w:hAnsi="Calibri" w:cs="Calibri"/>
                <w:sz w:val="22"/>
                <w:szCs w:val="22"/>
              </w:rPr>
              <w:t>bestelling</w:t>
            </w:r>
            <w:r>
              <w:rPr>
                <w:rFonts w:ascii="Calibri" w:hAnsi="Calibri" w:cs="Calibri"/>
                <w:sz w:val="22"/>
                <w:szCs w:val="22"/>
              </w:rPr>
              <w:t xml:space="preserve"> ID</w:t>
            </w:r>
          </w:p>
        </w:tc>
        <w:tc>
          <w:tcPr>
            <w:tcW w:w="5954" w:type="dxa"/>
          </w:tcPr>
          <w:p w14:paraId="697B013D" w14:textId="77777777" w:rsidR="00785E86" w:rsidRDefault="00785E86" w:rsidP="00F9747E"/>
        </w:tc>
      </w:tr>
      <w:tr w:rsidR="00311037" w14:paraId="7F2D4728" w14:textId="77777777" w:rsidTr="00F02FA0">
        <w:tc>
          <w:tcPr>
            <w:tcW w:w="3020" w:type="dxa"/>
          </w:tcPr>
          <w:p w14:paraId="7456DFBF" w14:textId="59145F24" w:rsidR="00311037" w:rsidRPr="00915F8E" w:rsidRDefault="002720D4" w:rsidP="00915F8E">
            <w:pPr>
              <w:pStyle w:val="Normaalweb"/>
              <w:spacing w:before="0" w:beforeAutospacing="0" w:after="0" w:afterAutospacing="0"/>
              <w:rPr>
                <w:rFonts w:ascii="Calibri" w:hAnsi="Calibri" w:cs="Calibri"/>
                <w:sz w:val="22"/>
                <w:szCs w:val="22"/>
              </w:rPr>
            </w:pPr>
            <w:r w:rsidRPr="002720D4">
              <w:rPr>
                <w:rFonts w:ascii="Calibri" w:hAnsi="Calibri" w:cs="Calibri"/>
                <w:sz w:val="22"/>
                <w:szCs w:val="22"/>
              </w:rPr>
              <w:t>lev tech voorraad bestelling</w:t>
            </w:r>
          </w:p>
        </w:tc>
        <w:tc>
          <w:tcPr>
            <w:tcW w:w="3021" w:type="dxa"/>
          </w:tcPr>
          <w:p w14:paraId="567F151F" w14:textId="77777777" w:rsidR="00337F88" w:rsidRDefault="002720D4" w:rsidP="002720D4">
            <w:pPr>
              <w:pStyle w:val="Normaalweb"/>
              <w:spacing w:before="0" w:beforeAutospacing="0" w:after="0" w:afterAutospacing="0"/>
              <w:rPr>
                <w:rFonts w:ascii="Calibri" w:hAnsi="Calibri" w:cs="Calibri"/>
                <w:sz w:val="22"/>
                <w:szCs w:val="22"/>
              </w:rPr>
            </w:pPr>
            <w:r>
              <w:rPr>
                <w:rFonts w:ascii="Calibri" w:hAnsi="Calibri" w:cs="Calibri"/>
                <w:sz w:val="22"/>
                <w:szCs w:val="22"/>
              </w:rPr>
              <w:t>Aantal producten</w:t>
            </w:r>
          </w:p>
          <w:p w14:paraId="43D2958D" w14:textId="4ECE2C1C" w:rsidR="002720D4" w:rsidRDefault="002720D4" w:rsidP="002720D4">
            <w:pPr>
              <w:pStyle w:val="Normaalweb"/>
              <w:spacing w:before="0" w:beforeAutospacing="0" w:after="0" w:afterAutospacing="0"/>
              <w:rPr>
                <w:rFonts w:ascii="Calibri" w:hAnsi="Calibri" w:cs="Calibri"/>
                <w:sz w:val="22"/>
                <w:szCs w:val="22"/>
              </w:rPr>
            </w:pPr>
          </w:p>
        </w:tc>
        <w:tc>
          <w:tcPr>
            <w:tcW w:w="3168" w:type="dxa"/>
          </w:tcPr>
          <w:p w14:paraId="6E404A41" w14:textId="77777777" w:rsidR="00311037" w:rsidRDefault="00337F88" w:rsidP="00F9747E">
            <w:pPr>
              <w:pStyle w:val="Normaalweb"/>
              <w:spacing w:before="0" w:beforeAutospacing="0" w:after="0" w:afterAutospacing="0"/>
              <w:rPr>
                <w:rFonts w:ascii="Calibri" w:hAnsi="Calibri" w:cs="Calibri"/>
                <w:sz w:val="22"/>
                <w:szCs w:val="22"/>
              </w:rPr>
            </w:pPr>
            <w:r w:rsidRPr="00337F88">
              <w:rPr>
                <w:rFonts w:ascii="Calibri" w:hAnsi="Calibri" w:cs="Calibri"/>
                <w:sz w:val="22"/>
                <w:szCs w:val="22"/>
              </w:rPr>
              <w:t>leverancier tech voorraad</w:t>
            </w:r>
            <w:r>
              <w:rPr>
                <w:rFonts w:ascii="Calibri" w:hAnsi="Calibri" w:cs="Calibri"/>
                <w:sz w:val="22"/>
                <w:szCs w:val="22"/>
              </w:rPr>
              <w:t xml:space="preserve"> ID</w:t>
            </w:r>
          </w:p>
          <w:p w14:paraId="112245FC" w14:textId="77777777" w:rsidR="00337F88" w:rsidRDefault="00337F88" w:rsidP="00F9747E">
            <w:pPr>
              <w:pStyle w:val="Normaalweb"/>
              <w:spacing w:before="0" w:beforeAutospacing="0" w:after="0" w:afterAutospacing="0"/>
              <w:rPr>
                <w:rFonts w:ascii="Calibri" w:hAnsi="Calibri" w:cs="Calibri"/>
                <w:sz w:val="22"/>
                <w:szCs w:val="22"/>
              </w:rPr>
            </w:pPr>
            <w:r>
              <w:rPr>
                <w:rFonts w:ascii="Calibri" w:hAnsi="Calibri" w:cs="Calibri"/>
                <w:sz w:val="22"/>
                <w:szCs w:val="22"/>
              </w:rPr>
              <w:t>leverancier ID</w:t>
            </w:r>
          </w:p>
          <w:p w14:paraId="00C0231C" w14:textId="0189738B" w:rsidR="00337F88" w:rsidRPr="00915F8E" w:rsidRDefault="00337F88" w:rsidP="00F9747E">
            <w:pPr>
              <w:pStyle w:val="Normaalweb"/>
              <w:spacing w:before="0" w:beforeAutospacing="0" w:after="0" w:afterAutospacing="0"/>
              <w:rPr>
                <w:rFonts w:ascii="Calibri" w:hAnsi="Calibri" w:cs="Calibri"/>
                <w:sz w:val="22"/>
                <w:szCs w:val="22"/>
              </w:rPr>
            </w:pPr>
          </w:p>
        </w:tc>
        <w:tc>
          <w:tcPr>
            <w:tcW w:w="5954" w:type="dxa"/>
          </w:tcPr>
          <w:p w14:paraId="660F9753" w14:textId="77777777" w:rsidR="00311037" w:rsidRDefault="00311037" w:rsidP="00F9747E"/>
        </w:tc>
      </w:tr>
    </w:tbl>
    <w:p w14:paraId="7858E1B9" w14:textId="6DE42E99" w:rsidR="00B31E04" w:rsidRDefault="007B44E0">
      <w:pPr>
        <w:rPr>
          <w:rFonts w:ascii="Verdana" w:hAnsi="Verdana"/>
          <w:sz w:val="24"/>
          <w:szCs w:val="24"/>
        </w:rPr>
      </w:pPr>
      <w:r>
        <w:rPr>
          <w:rFonts w:ascii="Verdana" w:hAnsi="Verdana"/>
          <w:sz w:val="24"/>
          <w:szCs w:val="24"/>
        </w:rPr>
        <w:t>Resumé</w:t>
      </w:r>
      <w:r w:rsidR="00713F68">
        <w:rPr>
          <w:rFonts w:ascii="Verdana" w:hAnsi="Verdana"/>
          <w:sz w:val="24"/>
          <w:szCs w:val="24"/>
        </w:rPr>
        <w:t xml:space="preserve"> kort</w:t>
      </w:r>
    </w:p>
    <w:p w14:paraId="3F154A70" w14:textId="468C43DF" w:rsidR="00713F68" w:rsidRDefault="007B44E0">
      <w:pPr>
        <w:rPr>
          <w:rFonts w:ascii="Verdana" w:hAnsi="Verdana"/>
          <w:sz w:val="24"/>
          <w:szCs w:val="24"/>
        </w:rPr>
      </w:pPr>
      <w:r>
        <w:rPr>
          <w:rFonts w:ascii="Verdana" w:hAnsi="Verdana"/>
          <w:sz w:val="24"/>
          <w:szCs w:val="24"/>
        </w:rPr>
        <w:t xml:space="preserve">Personeel doet een melding via tablet, de tablet bevat een uitgebreide inventaris van </w:t>
      </w:r>
      <w:r w:rsidR="0049500D">
        <w:rPr>
          <w:rFonts w:ascii="Verdana" w:hAnsi="Verdana"/>
          <w:sz w:val="24"/>
          <w:szCs w:val="24"/>
        </w:rPr>
        <w:t xml:space="preserve">het RVT. (Zaken die niet voorkomen kunnen ook gemeld worden en worden bijgewerkt.) De omschrijving, aard, foto, en urgentie worden ingevuld. De manager maakt een werk opdracht, personeel wordt aangeduid. Werklijst opgemaakt. Technieker voert de opdrachten uit en communiceert  via de werk bon (stock tekort, levering ontvangen, werkuren, onderdelen verbruik, enz…) </w:t>
      </w:r>
      <w:r w:rsidR="00713F68">
        <w:rPr>
          <w:rFonts w:ascii="Verdana" w:hAnsi="Verdana"/>
          <w:sz w:val="24"/>
          <w:szCs w:val="24"/>
        </w:rPr>
        <w:t xml:space="preserve">aan de manager. Melder wordt geïnformeerd over het verloop van zijn melding. </w:t>
      </w:r>
    </w:p>
    <w:p w14:paraId="621FB88D" w14:textId="77777777" w:rsidR="00EA105D" w:rsidRDefault="00886BCF">
      <w:pPr>
        <w:rPr>
          <w:ins w:id="30" w:author="rik manhaeve" w:date="2018-01-19T18:56:00Z"/>
          <w:noProof/>
          <w:lang w:eastAsia="nl-BE"/>
        </w:rPr>
      </w:pPr>
      <w:r>
        <w:rPr>
          <w:noProof/>
          <w:lang w:eastAsia="nl-BE"/>
        </w:rPr>
        <w:drawing>
          <wp:inline distT="0" distB="0" distL="0" distR="0" wp14:anchorId="0F3A6AA6" wp14:editId="1EE5D6AF">
            <wp:extent cx="9671050" cy="6106886"/>
            <wp:effectExtent l="0" t="0" r="6350" b="825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685236" cy="6115844"/>
                    </a:xfrm>
                    <a:prstGeom prst="rect">
                      <a:avLst/>
                    </a:prstGeom>
                  </pic:spPr>
                </pic:pic>
              </a:graphicData>
            </a:graphic>
          </wp:inline>
        </w:drawing>
      </w:r>
    </w:p>
    <w:p w14:paraId="41D2E2AE" w14:textId="77777777" w:rsidR="00EA105D" w:rsidRDefault="00EA105D">
      <w:pPr>
        <w:rPr>
          <w:ins w:id="31" w:author="rik manhaeve" w:date="2018-01-19T18:56:00Z"/>
          <w:noProof/>
          <w:lang w:eastAsia="nl-BE"/>
        </w:rPr>
      </w:pPr>
    </w:p>
    <w:p w14:paraId="524F0301" w14:textId="77777777" w:rsidR="00EA105D" w:rsidRDefault="00EA105D">
      <w:pPr>
        <w:rPr>
          <w:ins w:id="32" w:author="rik manhaeve" w:date="2018-01-19T18:56:00Z"/>
          <w:noProof/>
          <w:lang w:eastAsia="nl-BE"/>
        </w:rPr>
      </w:pPr>
    </w:p>
    <w:p w14:paraId="63436FD7" w14:textId="75F7E32B" w:rsidR="00B31E04" w:rsidRDefault="00C25BA3">
      <w:pPr>
        <w:rPr>
          <w:ins w:id="33" w:author="rik manhaeve" w:date="2018-01-19T18:56:00Z"/>
          <w:rFonts w:ascii="Verdana" w:hAnsi="Verdana"/>
          <w:sz w:val="24"/>
          <w:szCs w:val="24"/>
        </w:rPr>
      </w:pPr>
      <w:r>
        <w:rPr>
          <w:noProof/>
          <w:lang w:eastAsia="nl-BE"/>
        </w:rPr>
        <w:drawing>
          <wp:inline distT="0" distB="0" distL="0" distR="0" wp14:anchorId="72957084" wp14:editId="6E0A9EED">
            <wp:extent cx="9425305" cy="6090557"/>
            <wp:effectExtent l="0" t="0" r="4445" b="571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435247" cy="6096981"/>
                    </a:xfrm>
                    <a:prstGeom prst="rect">
                      <a:avLst/>
                    </a:prstGeom>
                  </pic:spPr>
                </pic:pic>
              </a:graphicData>
            </a:graphic>
          </wp:inline>
        </w:drawing>
      </w:r>
    </w:p>
    <w:p w14:paraId="3C331661" w14:textId="6BF6EB17" w:rsidR="00EA105D" w:rsidRDefault="00EA105D">
      <w:pPr>
        <w:rPr>
          <w:rFonts w:ascii="Verdana" w:hAnsi="Verdana"/>
          <w:sz w:val="24"/>
          <w:szCs w:val="24"/>
        </w:rPr>
      </w:pPr>
      <w:ins w:id="34" w:author="rik manhaeve" w:date="2018-01-19T18:56:00Z">
        <w:r>
          <w:rPr>
            <w:rFonts w:ascii="Verdana" w:hAnsi="Verdana"/>
            <w:sz w:val="24"/>
            <w:szCs w:val="24"/>
          </w:rPr>
          <w:t xml:space="preserve">Wat </w:t>
        </w:r>
      </w:ins>
      <w:ins w:id="35" w:author="rik manhaeve" w:date="2018-01-19T18:57:00Z">
        <w:r>
          <w:rPr>
            <w:rFonts w:ascii="Verdana" w:hAnsi="Verdana"/>
            <w:sz w:val="24"/>
            <w:szCs w:val="24"/>
          </w:rPr>
          <w:t>is de betekenis en nut van de boekhouding in het klassenmodel?</w:t>
        </w:r>
      </w:ins>
    </w:p>
    <w:sectPr w:rsidR="00EA105D" w:rsidSect="00DB3B14">
      <w:pgSz w:w="16838" w:h="11906" w:orient="landscape"/>
      <w:pgMar w:top="720" w:right="720" w:bottom="124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5E395" w14:textId="77777777" w:rsidR="00335A35" w:rsidRDefault="00335A35" w:rsidP="00A5325A">
      <w:pPr>
        <w:spacing w:after="0" w:line="240" w:lineRule="auto"/>
      </w:pPr>
      <w:r>
        <w:separator/>
      </w:r>
    </w:p>
  </w:endnote>
  <w:endnote w:type="continuationSeparator" w:id="0">
    <w:p w14:paraId="6CE805EF" w14:textId="77777777" w:rsidR="00335A35" w:rsidRDefault="00335A35" w:rsidP="00A53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078547"/>
      <w:docPartObj>
        <w:docPartGallery w:val="Page Numbers (Bottom of Page)"/>
        <w:docPartUnique/>
      </w:docPartObj>
    </w:sdtPr>
    <w:sdtEndPr/>
    <w:sdtContent>
      <w:sdt>
        <w:sdtPr>
          <w:id w:val="-1769616900"/>
          <w:docPartObj>
            <w:docPartGallery w:val="Page Numbers (Top of Page)"/>
            <w:docPartUnique/>
          </w:docPartObj>
        </w:sdtPr>
        <w:sdtEndPr/>
        <w:sdtContent>
          <w:p w14:paraId="0C1B74A1" w14:textId="77D76756" w:rsidR="0080094F" w:rsidRDefault="0080094F">
            <w:pPr>
              <w:pStyle w:val="Voettekst"/>
              <w:jc w:val="right"/>
            </w:pPr>
            <w:r>
              <w:rPr>
                <w:lang w:val="nl-NL"/>
              </w:rPr>
              <w:t xml:space="preserve">Pagina </w:t>
            </w:r>
            <w:r>
              <w:rPr>
                <w:b/>
                <w:bCs/>
                <w:sz w:val="24"/>
                <w:szCs w:val="24"/>
              </w:rPr>
              <w:fldChar w:fldCharType="begin"/>
            </w:r>
            <w:r>
              <w:rPr>
                <w:b/>
                <w:bCs/>
              </w:rPr>
              <w:instrText>PAGE</w:instrText>
            </w:r>
            <w:r>
              <w:rPr>
                <w:b/>
                <w:bCs/>
                <w:sz w:val="24"/>
                <w:szCs w:val="24"/>
              </w:rPr>
              <w:fldChar w:fldCharType="separate"/>
            </w:r>
            <w:r w:rsidR="007022E2">
              <w:rPr>
                <w:b/>
                <w:bCs/>
                <w:noProof/>
              </w:rPr>
              <w:t>2</w:t>
            </w:r>
            <w:r>
              <w:rPr>
                <w:b/>
                <w:bCs/>
                <w:sz w:val="24"/>
                <w:szCs w:val="24"/>
              </w:rPr>
              <w:fldChar w:fldCharType="end"/>
            </w:r>
            <w:r>
              <w:rPr>
                <w:lang w:val="nl-NL"/>
              </w:rPr>
              <w:t xml:space="preserve"> van </w:t>
            </w:r>
            <w:r>
              <w:rPr>
                <w:b/>
                <w:bCs/>
                <w:sz w:val="24"/>
                <w:szCs w:val="24"/>
              </w:rPr>
              <w:fldChar w:fldCharType="begin"/>
            </w:r>
            <w:r>
              <w:rPr>
                <w:b/>
                <w:bCs/>
              </w:rPr>
              <w:instrText>NUMPAGES</w:instrText>
            </w:r>
            <w:r>
              <w:rPr>
                <w:b/>
                <w:bCs/>
                <w:sz w:val="24"/>
                <w:szCs w:val="24"/>
              </w:rPr>
              <w:fldChar w:fldCharType="separate"/>
            </w:r>
            <w:r w:rsidR="007022E2">
              <w:rPr>
                <w:b/>
                <w:bCs/>
                <w:noProof/>
              </w:rPr>
              <w:t>5</w:t>
            </w:r>
            <w:r>
              <w:rPr>
                <w:b/>
                <w:bCs/>
                <w:sz w:val="24"/>
                <w:szCs w:val="24"/>
              </w:rPr>
              <w:fldChar w:fldCharType="end"/>
            </w:r>
          </w:p>
        </w:sdtContent>
      </w:sdt>
    </w:sdtContent>
  </w:sdt>
  <w:p w14:paraId="51EF6A9D" w14:textId="06238898" w:rsidR="0080094F" w:rsidRDefault="0080094F">
    <w:pPr>
      <w:pStyle w:val="Voettekst"/>
    </w:pPr>
    <w:r>
      <w:t>13/01/2018  Christian</w:t>
    </w:r>
  </w:p>
  <w:p w14:paraId="1C3BEF23" w14:textId="77777777" w:rsidR="0080094F" w:rsidRDefault="0080094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CA5A6" w14:textId="77777777" w:rsidR="00335A35" w:rsidRDefault="00335A35" w:rsidP="00A5325A">
      <w:pPr>
        <w:spacing w:after="0" w:line="240" w:lineRule="auto"/>
      </w:pPr>
      <w:r>
        <w:separator/>
      </w:r>
    </w:p>
  </w:footnote>
  <w:footnote w:type="continuationSeparator" w:id="0">
    <w:p w14:paraId="56CF637D" w14:textId="77777777" w:rsidR="00335A35" w:rsidRDefault="00335A35" w:rsidP="00A53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B44E4"/>
    <w:multiLevelType w:val="hybridMultilevel"/>
    <w:tmpl w:val="630AF032"/>
    <w:lvl w:ilvl="0" w:tplc="1D2A1F70">
      <w:numFmt w:val="bullet"/>
      <w:lvlText w:val="-"/>
      <w:lvlJc w:val="left"/>
      <w:pPr>
        <w:ind w:left="1776" w:hanging="360"/>
      </w:pPr>
      <w:rPr>
        <w:rFonts w:ascii="Calibri" w:eastAsiaTheme="minorHAnsi" w:hAnsi="Calibri" w:cs="Calibri"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1" w15:restartNumberingAfterBreak="0">
    <w:nsid w:val="2379015D"/>
    <w:multiLevelType w:val="hybridMultilevel"/>
    <w:tmpl w:val="008C4610"/>
    <w:lvl w:ilvl="0" w:tplc="84985EF2">
      <w:numFmt w:val="bullet"/>
      <w:lvlText w:val="-"/>
      <w:lvlJc w:val="left"/>
      <w:pPr>
        <w:ind w:left="1065" w:hanging="360"/>
      </w:pPr>
      <w:rPr>
        <w:rFonts w:ascii="Calibri" w:eastAsiaTheme="minorHAnsi" w:hAnsi="Calibri" w:cs="Calibri"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2" w15:restartNumberingAfterBreak="0">
    <w:nsid w:val="6BEE69AA"/>
    <w:multiLevelType w:val="hybridMultilevel"/>
    <w:tmpl w:val="042A292A"/>
    <w:lvl w:ilvl="0" w:tplc="F9D29CC0">
      <w:numFmt w:val="bullet"/>
      <w:lvlText w:val="-"/>
      <w:lvlJc w:val="left"/>
      <w:pPr>
        <w:ind w:left="1425" w:hanging="360"/>
      </w:pPr>
      <w:rPr>
        <w:rFonts w:ascii="Calibri" w:eastAsiaTheme="minorHAnsi" w:hAnsi="Calibri" w:cs="Calibri" w:hint="default"/>
      </w:rPr>
    </w:lvl>
    <w:lvl w:ilvl="1" w:tplc="08130003" w:tentative="1">
      <w:start w:val="1"/>
      <w:numFmt w:val="bullet"/>
      <w:lvlText w:val="o"/>
      <w:lvlJc w:val="left"/>
      <w:pPr>
        <w:ind w:left="2145" w:hanging="360"/>
      </w:pPr>
      <w:rPr>
        <w:rFonts w:ascii="Courier New" w:hAnsi="Courier New" w:cs="Courier New" w:hint="default"/>
      </w:rPr>
    </w:lvl>
    <w:lvl w:ilvl="2" w:tplc="08130005" w:tentative="1">
      <w:start w:val="1"/>
      <w:numFmt w:val="bullet"/>
      <w:lvlText w:val=""/>
      <w:lvlJc w:val="left"/>
      <w:pPr>
        <w:ind w:left="2865" w:hanging="360"/>
      </w:pPr>
      <w:rPr>
        <w:rFonts w:ascii="Wingdings" w:hAnsi="Wingdings" w:hint="default"/>
      </w:rPr>
    </w:lvl>
    <w:lvl w:ilvl="3" w:tplc="08130001" w:tentative="1">
      <w:start w:val="1"/>
      <w:numFmt w:val="bullet"/>
      <w:lvlText w:val=""/>
      <w:lvlJc w:val="left"/>
      <w:pPr>
        <w:ind w:left="3585" w:hanging="360"/>
      </w:pPr>
      <w:rPr>
        <w:rFonts w:ascii="Symbol" w:hAnsi="Symbol" w:hint="default"/>
      </w:rPr>
    </w:lvl>
    <w:lvl w:ilvl="4" w:tplc="08130003" w:tentative="1">
      <w:start w:val="1"/>
      <w:numFmt w:val="bullet"/>
      <w:lvlText w:val="o"/>
      <w:lvlJc w:val="left"/>
      <w:pPr>
        <w:ind w:left="4305" w:hanging="360"/>
      </w:pPr>
      <w:rPr>
        <w:rFonts w:ascii="Courier New" w:hAnsi="Courier New" w:cs="Courier New" w:hint="default"/>
      </w:rPr>
    </w:lvl>
    <w:lvl w:ilvl="5" w:tplc="08130005" w:tentative="1">
      <w:start w:val="1"/>
      <w:numFmt w:val="bullet"/>
      <w:lvlText w:val=""/>
      <w:lvlJc w:val="left"/>
      <w:pPr>
        <w:ind w:left="5025" w:hanging="360"/>
      </w:pPr>
      <w:rPr>
        <w:rFonts w:ascii="Wingdings" w:hAnsi="Wingdings" w:hint="default"/>
      </w:rPr>
    </w:lvl>
    <w:lvl w:ilvl="6" w:tplc="08130001" w:tentative="1">
      <w:start w:val="1"/>
      <w:numFmt w:val="bullet"/>
      <w:lvlText w:val=""/>
      <w:lvlJc w:val="left"/>
      <w:pPr>
        <w:ind w:left="5745" w:hanging="360"/>
      </w:pPr>
      <w:rPr>
        <w:rFonts w:ascii="Symbol" w:hAnsi="Symbol" w:hint="default"/>
      </w:rPr>
    </w:lvl>
    <w:lvl w:ilvl="7" w:tplc="08130003" w:tentative="1">
      <w:start w:val="1"/>
      <w:numFmt w:val="bullet"/>
      <w:lvlText w:val="o"/>
      <w:lvlJc w:val="left"/>
      <w:pPr>
        <w:ind w:left="6465" w:hanging="360"/>
      </w:pPr>
      <w:rPr>
        <w:rFonts w:ascii="Courier New" w:hAnsi="Courier New" w:cs="Courier New" w:hint="default"/>
      </w:rPr>
    </w:lvl>
    <w:lvl w:ilvl="8" w:tplc="08130005" w:tentative="1">
      <w:start w:val="1"/>
      <w:numFmt w:val="bullet"/>
      <w:lvlText w:val=""/>
      <w:lvlJc w:val="left"/>
      <w:pPr>
        <w:ind w:left="7185"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k manhaeve">
    <w15:presenceInfo w15:providerId="Windows Live" w15:userId="cd18ae08c5cc52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39"/>
    <w:rsid w:val="0001308F"/>
    <w:rsid w:val="00025365"/>
    <w:rsid w:val="00036ABD"/>
    <w:rsid w:val="000412EA"/>
    <w:rsid w:val="00042778"/>
    <w:rsid w:val="000459D4"/>
    <w:rsid w:val="00081363"/>
    <w:rsid w:val="00094B43"/>
    <w:rsid w:val="000C42E9"/>
    <w:rsid w:val="000E0798"/>
    <w:rsid w:val="000E1C94"/>
    <w:rsid w:val="00114C80"/>
    <w:rsid w:val="001209E9"/>
    <w:rsid w:val="00121552"/>
    <w:rsid w:val="00122342"/>
    <w:rsid w:val="00122F0F"/>
    <w:rsid w:val="00150E5B"/>
    <w:rsid w:val="00151371"/>
    <w:rsid w:val="00170B40"/>
    <w:rsid w:val="001843BE"/>
    <w:rsid w:val="001D72E7"/>
    <w:rsid w:val="00202B7E"/>
    <w:rsid w:val="00212439"/>
    <w:rsid w:val="00220FB8"/>
    <w:rsid w:val="00237DEA"/>
    <w:rsid w:val="00245A29"/>
    <w:rsid w:val="00263F9B"/>
    <w:rsid w:val="002720D4"/>
    <w:rsid w:val="00277A7C"/>
    <w:rsid w:val="00291D54"/>
    <w:rsid w:val="002E3C3D"/>
    <w:rsid w:val="002F1E4A"/>
    <w:rsid w:val="00311037"/>
    <w:rsid w:val="00320AD0"/>
    <w:rsid w:val="003238EB"/>
    <w:rsid w:val="00332EB3"/>
    <w:rsid w:val="003341A8"/>
    <w:rsid w:val="00335A35"/>
    <w:rsid w:val="00337F88"/>
    <w:rsid w:val="00367F1F"/>
    <w:rsid w:val="0038217B"/>
    <w:rsid w:val="003846F8"/>
    <w:rsid w:val="003A317B"/>
    <w:rsid w:val="003A7817"/>
    <w:rsid w:val="003B166D"/>
    <w:rsid w:val="003B4D2F"/>
    <w:rsid w:val="003C054F"/>
    <w:rsid w:val="003F0620"/>
    <w:rsid w:val="003F2967"/>
    <w:rsid w:val="00405284"/>
    <w:rsid w:val="00412017"/>
    <w:rsid w:val="0041757D"/>
    <w:rsid w:val="00420559"/>
    <w:rsid w:val="004425EF"/>
    <w:rsid w:val="00461DC0"/>
    <w:rsid w:val="00473527"/>
    <w:rsid w:val="004770D3"/>
    <w:rsid w:val="0049500D"/>
    <w:rsid w:val="004C01FE"/>
    <w:rsid w:val="004C12A1"/>
    <w:rsid w:val="004C34F8"/>
    <w:rsid w:val="004E4A34"/>
    <w:rsid w:val="004E53DA"/>
    <w:rsid w:val="004F0F93"/>
    <w:rsid w:val="00501B88"/>
    <w:rsid w:val="0056500C"/>
    <w:rsid w:val="005709D2"/>
    <w:rsid w:val="005807A8"/>
    <w:rsid w:val="005A62B8"/>
    <w:rsid w:val="005B1196"/>
    <w:rsid w:val="005B615E"/>
    <w:rsid w:val="005C782F"/>
    <w:rsid w:val="005D0542"/>
    <w:rsid w:val="005E3AA8"/>
    <w:rsid w:val="005E5828"/>
    <w:rsid w:val="00616584"/>
    <w:rsid w:val="00617CC2"/>
    <w:rsid w:val="00642049"/>
    <w:rsid w:val="006444FF"/>
    <w:rsid w:val="00654388"/>
    <w:rsid w:val="00690DB1"/>
    <w:rsid w:val="0069741B"/>
    <w:rsid w:val="006A7B8A"/>
    <w:rsid w:val="006C0A88"/>
    <w:rsid w:val="006C5194"/>
    <w:rsid w:val="006E40AB"/>
    <w:rsid w:val="006F0DB1"/>
    <w:rsid w:val="006F35E6"/>
    <w:rsid w:val="007022E2"/>
    <w:rsid w:val="00713F68"/>
    <w:rsid w:val="00715D11"/>
    <w:rsid w:val="0071767C"/>
    <w:rsid w:val="007507CD"/>
    <w:rsid w:val="007524D7"/>
    <w:rsid w:val="0076733D"/>
    <w:rsid w:val="00785E86"/>
    <w:rsid w:val="0079107E"/>
    <w:rsid w:val="00796FAC"/>
    <w:rsid w:val="007B18D3"/>
    <w:rsid w:val="007B44E0"/>
    <w:rsid w:val="007F1B66"/>
    <w:rsid w:val="0080094F"/>
    <w:rsid w:val="0082581A"/>
    <w:rsid w:val="00832F03"/>
    <w:rsid w:val="00863CB0"/>
    <w:rsid w:val="008647FC"/>
    <w:rsid w:val="00871BE7"/>
    <w:rsid w:val="00886BCF"/>
    <w:rsid w:val="008A7817"/>
    <w:rsid w:val="008B6528"/>
    <w:rsid w:val="008E4547"/>
    <w:rsid w:val="009007C7"/>
    <w:rsid w:val="00903558"/>
    <w:rsid w:val="009042DA"/>
    <w:rsid w:val="00915F8E"/>
    <w:rsid w:val="00925C2E"/>
    <w:rsid w:val="00942677"/>
    <w:rsid w:val="00946434"/>
    <w:rsid w:val="0095337F"/>
    <w:rsid w:val="00954911"/>
    <w:rsid w:val="0096347D"/>
    <w:rsid w:val="00970D1B"/>
    <w:rsid w:val="00977F6E"/>
    <w:rsid w:val="00983DE0"/>
    <w:rsid w:val="00985C16"/>
    <w:rsid w:val="009A1D43"/>
    <w:rsid w:val="009B4916"/>
    <w:rsid w:val="009B7A44"/>
    <w:rsid w:val="009C37E8"/>
    <w:rsid w:val="009E5940"/>
    <w:rsid w:val="009E5BBD"/>
    <w:rsid w:val="00A14A47"/>
    <w:rsid w:val="00A150F6"/>
    <w:rsid w:val="00A15967"/>
    <w:rsid w:val="00A16936"/>
    <w:rsid w:val="00A2716B"/>
    <w:rsid w:val="00A32DC7"/>
    <w:rsid w:val="00A405A6"/>
    <w:rsid w:val="00A5325A"/>
    <w:rsid w:val="00A53C2B"/>
    <w:rsid w:val="00A60199"/>
    <w:rsid w:val="00A920ED"/>
    <w:rsid w:val="00AD2860"/>
    <w:rsid w:val="00AF7925"/>
    <w:rsid w:val="00B25100"/>
    <w:rsid w:val="00B30C7F"/>
    <w:rsid w:val="00B31E04"/>
    <w:rsid w:val="00B44BFF"/>
    <w:rsid w:val="00B503BB"/>
    <w:rsid w:val="00B6025F"/>
    <w:rsid w:val="00B64600"/>
    <w:rsid w:val="00BA6D7E"/>
    <w:rsid w:val="00BB1C75"/>
    <w:rsid w:val="00BB1E56"/>
    <w:rsid w:val="00BF11B2"/>
    <w:rsid w:val="00C02083"/>
    <w:rsid w:val="00C25BA3"/>
    <w:rsid w:val="00C429C4"/>
    <w:rsid w:val="00C91A7A"/>
    <w:rsid w:val="00CC2F31"/>
    <w:rsid w:val="00CC76BD"/>
    <w:rsid w:val="00CD3D98"/>
    <w:rsid w:val="00CD62C9"/>
    <w:rsid w:val="00CE206E"/>
    <w:rsid w:val="00CF2887"/>
    <w:rsid w:val="00CF3595"/>
    <w:rsid w:val="00D14D6E"/>
    <w:rsid w:val="00D169C2"/>
    <w:rsid w:val="00D226E0"/>
    <w:rsid w:val="00D3085B"/>
    <w:rsid w:val="00D42C14"/>
    <w:rsid w:val="00D4440F"/>
    <w:rsid w:val="00D5326F"/>
    <w:rsid w:val="00D70243"/>
    <w:rsid w:val="00D7091F"/>
    <w:rsid w:val="00D808A1"/>
    <w:rsid w:val="00D84753"/>
    <w:rsid w:val="00D91A9C"/>
    <w:rsid w:val="00DB3B14"/>
    <w:rsid w:val="00DF174B"/>
    <w:rsid w:val="00E10785"/>
    <w:rsid w:val="00E358EF"/>
    <w:rsid w:val="00E44F71"/>
    <w:rsid w:val="00E56E35"/>
    <w:rsid w:val="00E63D9A"/>
    <w:rsid w:val="00E728E7"/>
    <w:rsid w:val="00E8384B"/>
    <w:rsid w:val="00E839D3"/>
    <w:rsid w:val="00E84728"/>
    <w:rsid w:val="00E85ACD"/>
    <w:rsid w:val="00EA105D"/>
    <w:rsid w:val="00EB5CF3"/>
    <w:rsid w:val="00EB6D9E"/>
    <w:rsid w:val="00ED7055"/>
    <w:rsid w:val="00EE3D34"/>
    <w:rsid w:val="00EE4D55"/>
    <w:rsid w:val="00EF5259"/>
    <w:rsid w:val="00EF536E"/>
    <w:rsid w:val="00F02FA0"/>
    <w:rsid w:val="00F07F1B"/>
    <w:rsid w:val="00F34E08"/>
    <w:rsid w:val="00F4547F"/>
    <w:rsid w:val="00F5623B"/>
    <w:rsid w:val="00F81477"/>
    <w:rsid w:val="00F9747E"/>
    <w:rsid w:val="00FB0D9E"/>
    <w:rsid w:val="00FB0E78"/>
    <w:rsid w:val="00FB2D82"/>
    <w:rsid w:val="00FB75C8"/>
    <w:rsid w:val="00FD1007"/>
    <w:rsid w:val="00FD4969"/>
    <w:rsid w:val="00FE13A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51A4B"/>
  <w15:chartTrackingRefBased/>
  <w15:docId w15:val="{C1FB794D-6977-4707-A96B-CE416D9D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12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E0798"/>
    <w:pPr>
      <w:ind w:left="720"/>
      <w:contextualSpacing/>
    </w:pPr>
  </w:style>
  <w:style w:type="paragraph" w:styleId="Normaalweb">
    <w:name w:val="Normal (Web)"/>
    <w:basedOn w:val="Standaard"/>
    <w:uiPriority w:val="99"/>
    <w:unhideWhenUsed/>
    <w:rsid w:val="00EB5CF3"/>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Koptekst">
    <w:name w:val="header"/>
    <w:basedOn w:val="Standaard"/>
    <w:link w:val="KoptekstChar"/>
    <w:uiPriority w:val="99"/>
    <w:unhideWhenUsed/>
    <w:rsid w:val="00A5325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5325A"/>
  </w:style>
  <w:style w:type="paragraph" w:styleId="Voettekst">
    <w:name w:val="footer"/>
    <w:basedOn w:val="Standaard"/>
    <w:link w:val="VoettekstChar"/>
    <w:uiPriority w:val="99"/>
    <w:unhideWhenUsed/>
    <w:rsid w:val="00A5325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5325A"/>
  </w:style>
  <w:style w:type="table" w:styleId="Rastertabel4-Accent5">
    <w:name w:val="Grid Table 4 Accent 5"/>
    <w:basedOn w:val="Standaardtabel"/>
    <w:uiPriority w:val="49"/>
    <w:rsid w:val="00E85AC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Verwijzingopmerking">
    <w:name w:val="annotation reference"/>
    <w:basedOn w:val="Standaardalinea-lettertype"/>
    <w:uiPriority w:val="99"/>
    <w:semiHidden/>
    <w:unhideWhenUsed/>
    <w:rsid w:val="00F9747E"/>
    <w:rPr>
      <w:sz w:val="16"/>
      <w:szCs w:val="16"/>
    </w:rPr>
  </w:style>
  <w:style w:type="paragraph" w:styleId="Tekstopmerking">
    <w:name w:val="annotation text"/>
    <w:basedOn w:val="Standaard"/>
    <w:link w:val="TekstopmerkingChar"/>
    <w:uiPriority w:val="99"/>
    <w:semiHidden/>
    <w:unhideWhenUsed/>
    <w:rsid w:val="00F974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9747E"/>
    <w:rPr>
      <w:sz w:val="20"/>
      <w:szCs w:val="20"/>
    </w:rPr>
  </w:style>
  <w:style w:type="paragraph" w:styleId="Onderwerpvanopmerking">
    <w:name w:val="annotation subject"/>
    <w:basedOn w:val="Tekstopmerking"/>
    <w:next w:val="Tekstopmerking"/>
    <w:link w:val="OnderwerpvanopmerkingChar"/>
    <w:uiPriority w:val="99"/>
    <w:semiHidden/>
    <w:unhideWhenUsed/>
    <w:rsid w:val="00F9747E"/>
    <w:rPr>
      <w:b/>
      <w:bCs/>
    </w:rPr>
  </w:style>
  <w:style w:type="character" w:customStyle="1" w:styleId="OnderwerpvanopmerkingChar">
    <w:name w:val="Onderwerp van opmerking Char"/>
    <w:basedOn w:val="TekstopmerkingChar"/>
    <w:link w:val="Onderwerpvanopmerking"/>
    <w:uiPriority w:val="99"/>
    <w:semiHidden/>
    <w:rsid w:val="00F9747E"/>
    <w:rPr>
      <w:b/>
      <w:bCs/>
      <w:sz w:val="20"/>
      <w:szCs w:val="20"/>
    </w:rPr>
  </w:style>
  <w:style w:type="paragraph" w:styleId="Ballontekst">
    <w:name w:val="Balloon Text"/>
    <w:basedOn w:val="Standaard"/>
    <w:link w:val="BallontekstChar"/>
    <w:uiPriority w:val="99"/>
    <w:semiHidden/>
    <w:unhideWhenUsed/>
    <w:rsid w:val="00F9747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9747E"/>
    <w:rPr>
      <w:rFonts w:ascii="Segoe UI" w:hAnsi="Segoe UI" w:cs="Segoe UI"/>
      <w:sz w:val="18"/>
      <w:szCs w:val="18"/>
    </w:rPr>
  </w:style>
  <w:style w:type="table" w:styleId="Rastertabel7kleurrijk-Accent5">
    <w:name w:val="Grid Table 7 Colorful Accent 5"/>
    <w:basedOn w:val="Standaardtabel"/>
    <w:uiPriority w:val="52"/>
    <w:rsid w:val="009A1D43"/>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3AB32-4F98-4A07-9796-1A7D401EC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4046</Words>
  <Characters>22254</Characters>
  <Application>Microsoft Office Word</Application>
  <DocSecurity>4</DocSecurity>
  <Lines>185</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lemay</dc:creator>
  <cp:keywords/>
  <dc:description/>
  <cp:lastModifiedBy>christian lemay</cp:lastModifiedBy>
  <cp:revision>2</cp:revision>
  <cp:lastPrinted>2018-01-13T11:22:00Z</cp:lastPrinted>
  <dcterms:created xsi:type="dcterms:W3CDTF">2018-02-08T14:21:00Z</dcterms:created>
  <dcterms:modified xsi:type="dcterms:W3CDTF">2018-02-08T14:21:00Z</dcterms:modified>
</cp:coreProperties>
</file>