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57572" w14:textId="37A0EFB0" w:rsidR="00E87BB8" w:rsidRDefault="00E87BB8" w:rsidP="00E87BB8">
      <w:pPr>
        <w:pStyle w:val="Normaalweb"/>
        <w:spacing w:before="0" w:beforeAutospacing="0" w:after="0" w:afterAutospacing="0"/>
        <w:ind w:left="4248" w:firstLine="708"/>
        <w:rPr>
          <w:rFonts w:ascii="Calibri" w:hAnsi="Calibri" w:cs="Calibri"/>
        </w:rPr>
      </w:pPr>
      <w:r>
        <w:rPr>
          <w:rFonts w:ascii="Calibri" w:hAnsi="Calibri" w:cs="Calibri"/>
        </w:rPr>
        <w:t xml:space="preserve">                                                     16/02/2018</w:t>
      </w:r>
    </w:p>
    <w:p w14:paraId="16474B9E" w14:textId="77777777" w:rsidR="00E87BB8" w:rsidRDefault="00E87BB8" w:rsidP="00E87BB8">
      <w:pPr>
        <w:pStyle w:val="Normaalweb"/>
        <w:spacing w:before="0" w:beforeAutospacing="0" w:after="0" w:afterAutospacing="0"/>
        <w:ind w:left="4248" w:firstLine="708"/>
        <w:rPr>
          <w:rFonts w:ascii="Calibri" w:hAnsi="Calibri" w:cs="Calibri"/>
        </w:rPr>
      </w:pPr>
    </w:p>
    <w:p w14:paraId="482C9E86" w14:textId="77777777" w:rsidR="00E87BB8" w:rsidRPr="00AF5486" w:rsidRDefault="00E87BB8" w:rsidP="00E87BB8">
      <w:pPr>
        <w:pStyle w:val="Normaalweb"/>
        <w:spacing w:before="0" w:beforeAutospacing="0" w:after="0" w:afterAutospacing="0"/>
        <w:ind w:left="4248" w:firstLine="708"/>
        <w:rPr>
          <w:rFonts w:ascii="Calibri" w:hAnsi="Calibri" w:cs="Calibri"/>
        </w:rPr>
      </w:pPr>
      <w:r w:rsidRPr="00AF5486">
        <w:rPr>
          <w:rFonts w:ascii="Calibri" w:hAnsi="Calibri" w:cs="Calibri"/>
        </w:rPr>
        <w:t xml:space="preserve">Christian Lemay  </w:t>
      </w:r>
    </w:p>
    <w:p w14:paraId="72CA685F" w14:textId="77777777" w:rsidR="00E87BB8" w:rsidRDefault="00E87BB8" w:rsidP="00E87BB8">
      <w:pPr>
        <w:pStyle w:val="Normaalweb"/>
        <w:spacing w:before="0" w:beforeAutospacing="0" w:after="0" w:afterAutospacing="0"/>
        <w:rPr>
          <w:rFonts w:ascii="Calibri" w:hAnsi="Calibri" w:cs="Calibri"/>
        </w:rPr>
      </w:pPr>
      <w:r w:rsidRPr="00AF5486">
        <w:rPr>
          <w:rFonts w:ascii="Calibri" w:hAnsi="Calibri" w:cs="Calibri"/>
        </w:rPr>
        <w:tab/>
      </w:r>
      <w:r w:rsidRPr="00AF5486">
        <w:rPr>
          <w:rFonts w:ascii="Calibri" w:hAnsi="Calibri" w:cs="Calibri"/>
        </w:rPr>
        <w:tab/>
      </w:r>
      <w:r w:rsidRPr="00AF5486">
        <w:rPr>
          <w:rFonts w:ascii="Calibri" w:hAnsi="Calibri" w:cs="Calibri"/>
        </w:rPr>
        <w:tab/>
      </w:r>
      <w:r w:rsidRPr="00AF5486">
        <w:rPr>
          <w:rFonts w:ascii="Calibri" w:hAnsi="Calibri" w:cs="Calibri"/>
        </w:rPr>
        <w:tab/>
      </w:r>
      <w:r w:rsidRPr="00AF5486">
        <w:rPr>
          <w:rFonts w:ascii="Calibri" w:hAnsi="Calibri" w:cs="Calibri"/>
        </w:rPr>
        <w:tab/>
      </w:r>
      <w:r w:rsidRPr="00AF5486">
        <w:rPr>
          <w:rFonts w:ascii="Calibri" w:hAnsi="Calibri" w:cs="Calibri"/>
        </w:rPr>
        <w:tab/>
      </w:r>
      <w:r w:rsidRPr="00AF5486">
        <w:rPr>
          <w:rFonts w:ascii="Calibri" w:hAnsi="Calibri" w:cs="Calibri"/>
        </w:rPr>
        <w:tab/>
        <w:t xml:space="preserve">c-proef </w:t>
      </w:r>
    </w:p>
    <w:p w14:paraId="5A1301B7" w14:textId="77777777" w:rsidR="00E87BB8" w:rsidRPr="00AF5486" w:rsidRDefault="00E87BB8" w:rsidP="00E87BB8">
      <w:pPr>
        <w:pStyle w:val="Normaalweb"/>
        <w:spacing w:before="0" w:beforeAutospacing="0" w:after="0" w:afterAutospacing="0"/>
        <w:ind w:left="4248" w:firstLine="708"/>
        <w:rPr>
          <w:rFonts w:ascii="Calibri" w:hAnsi="Calibri" w:cs="Calibri"/>
        </w:rPr>
      </w:pPr>
      <w:r w:rsidRPr="00AF5486">
        <w:rPr>
          <w:rFonts w:ascii="Calibri" w:hAnsi="Calibri" w:cs="Calibri"/>
        </w:rPr>
        <w:t>Cursus  analist-Programmeur 1 (2017-2018)</w:t>
      </w:r>
    </w:p>
    <w:p w14:paraId="2635B767" w14:textId="77777777" w:rsidR="00E87BB8" w:rsidRPr="0008725A" w:rsidRDefault="00E87BB8" w:rsidP="00E87BB8">
      <w:pPr>
        <w:pStyle w:val="Normaalweb"/>
        <w:spacing w:before="0" w:beforeAutospacing="0" w:after="0" w:afterAutospacing="0"/>
        <w:rPr>
          <w:rFonts w:ascii="Calibri Light" w:hAnsi="Calibri Light" w:cs="Calibri Light"/>
          <w:b/>
          <w:sz w:val="28"/>
          <w:szCs w:val="28"/>
        </w:rPr>
      </w:pPr>
      <w:r w:rsidRPr="0008725A">
        <w:rPr>
          <w:rFonts w:cs="Calibri"/>
          <w:sz w:val="28"/>
          <w:szCs w:val="28"/>
        </w:rPr>
        <w:t>Financieel risico  en portefeuille beheer</w:t>
      </w:r>
      <w:r w:rsidRPr="0008725A">
        <w:rPr>
          <w:rFonts w:ascii="Calibri Light" w:hAnsi="Calibri Light" w:cs="Calibri Light"/>
          <w:b/>
          <w:sz w:val="28"/>
          <w:szCs w:val="28"/>
        </w:rPr>
        <w:t xml:space="preserve"> </w:t>
      </w:r>
    </w:p>
    <w:p w14:paraId="60C666B2" w14:textId="77777777" w:rsidR="00E87BB8" w:rsidRDefault="00E87BB8" w:rsidP="009402F8">
      <w:pPr>
        <w:rPr>
          <w:b/>
          <w:sz w:val="28"/>
          <w:szCs w:val="28"/>
        </w:rPr>
      </w:pPr>
    </w:p>
    <w:p w14:paraId="6C636D53" w14:textId="77777777" w:rsidR="00B21C21" w:rsidRDefault="00B21C21" w:rsidP="009402F8">
      <w:pPr>
        <w:rPr>
          <w:b/>
          <w:sz w:val="28"/>
          <w:szCs w:val="28"/>
        </w:rPr>
      </w:pPr>
    </w:p>
    <w:p w14:paraId="5F66D878" w14:textId="77777777" w:rsidR="00B21C21" w:rsidRDefault="00B21C21" w:rsidP="009402F8">
      <w:pPr>
        <w:rPr>
          <w:b/>
          <w:sz w:val="28"/>
          <w:szCs w:val="28"/>
        </w:rPr>
      </w:pPr>
    </w:p>
    <w:p w14:paraId="61CAD354" w14:textId="165F41AA" w:rsidR="00506293" w:rsidRDefault="0066488E" w:rsidP="009402F8">
      <w:pPr>
        <w:rPr>
          <w:b/>
          <w:sz w:val="28"/>
          <w:szCs w:val="28"/>
        </w:rPr>
      </w:pPr>
      <w:proofErr w:type="spellStart"/>
      <w:r>
        <w:rPr>
          <w:b/>
          <w:sz w:val="28"/>
          <w:szCs w:val="28"/>
        </w:rPr>
        <w:t>Klassen</w:t>
      </w:r>
      <w:r w:rsidR="006D7AA7">
        <w:rPr>
          <w:b/>
          <w:sz w:val="28"/>
          <w:szCs w:val="28"/>
        </w:rPr>
        <w:t>Model</w:t>
      </w:r>
      <w:proofErr w:type="spellEnd"/>
      <w:r w:rsidR="006D7AA7">
        <w:rPr>
          <w:b/>
          <w:sz w:val="28"/>
          <w:szCs w:val="28"/>
        </w:rPr>
        <w:t xml:space="preserve"> en </w:t>
      </w:r>
      <w:proofErr w:type="spellStart"/>
      <w:r w:rsidR="006D7AA7">
        <w:rPr>
          <w:b/>
          <w:sz w:val="28"/>
          <w:szCs w:val="28"/>
        </w:rPr>
        <w:t>DatBaseModel</w:t>
      </w:r>
      <w:proofErr w:type="spellEnd"/>
      <w:r w:rsidR="006D7AA7">
        <w:rPr>
          <w:b/>
          <w:sz w:val="28"/>
          <w:szCs w:val="28"/>
        </w:rPr>
        <w:t xml:space="preserve"> </w:t>
      </w:r>
    </w:p>
    <w:p w14:paraId="420B3D1F" w14:textId="77777777" w:rsidR="00506293" w:rsidRPr="00506293" w:rsidRDefault="00506293" w:rsidP="00506293">
      <w:pPr>
        <w:rPr>
          <w:sz w:val="28"/>
          <w:szCs w:val="28"/>
        </w:rPr>
      </w:pPr>
    </w:p>
    <w:p w14:paraId="32052BEC" w14:textId="4C58C084" w:rsidR="00506293" w:rsidRDefault="00051E2C" w:rsidP="00506293">
      <w:pPr>
        <w:rPr>
          <w:rFonts w:ascii="Verdana" w:hAnsi="Verdana"/>
          <w:sz w:val="18"/>
          <w:szCs w:val="18"/>
        </w:rPr>
      </w:pPr>
      <w:r w:rsidRPr="00FB6D04">
        <w:rPr>
          <w:rFonts w:ascii="Verdana" w:hAnsi="Verdana"/>
          <w:sz w:val="18"/>
          <w:szCs w:val="18"/>
        </w:rPr>
        <w:t>Eerst een overzicht schema</w:t>
      </w:r>
      <w:r w:rsidR="00FB6D04">
        <w:rPr>
          <w:rFonts w:ascii="Verdana" w:hAnsi="Verdana"/>
          <w:sz w:val="18"/>
          <w:szCs w:val="18"/>
        </w:rPr>
        <w:t xml:space="preserve"> </w:t>
      </w:r>
      <w:proofErr w:type="spellStart"/>
      <w:r w:rsidR="00FB6D04">
        <w:rPr>
          <w:rFonts w:ascii="Verdana" w:hAnsi="Verdana"/>
          <w:sz w:val="18"/>
          <w:szCs w:val="18"/>
        </w:rPr>
        <w:t>KLassenModel</w:t>
      </w:r>
      <w:proofErr w:type="spellEnd"/>
      <w:r w:rsidR="00FB6D04">
        <w:rPr>
          <w:rFonts w:ascii="Verdana" w:hAnsi="Verdana"/>
          <w:sz w:val="18"/>
          <w:szCs w:val="18"/>
        </w:rPr>
        <w:t xml:space="preserve"> daarna </w:t>
      </w:r>
      <w:r w:rsidR="00350E46">
        <w:rPr>
          <w:rFonts w:ascii="Verdana" w:hAnsi="Verdana"/>
          <w:sz w:val="18"/>
          <w:szCs w:val="18"/>
        </w:rPr>
        <w:t>opgedeeld in 2 schema’s</w:t>
      </w:r>
    </w:p>
    <w:p w14:paraId="7ABE5F2B" w14:textId="746BF528" w:rsidR="00350E46" w:rsidRDefault="00D53412" w:rsidP="00506293">
      <w:pPr>
        <w:rPr>
          <w:rFonts w:ascii="Verdana" w:hAnsi="Verdana"/>
          <w:sz w:val="18"/>
          <w:szCs w:val="18"/>
        </w:rPr>
      </w:pPr>
      <w:r>
        <w:rPr>
          <w:rFonts w:ascii="Verdana" w:hAnsi="Verdana"/>
          <w:sz w:val="18"/>
          <w:szCs w:val="18"/>
        </w:rPr>
        <w:t xml:space="preserve">Voor </w:t>
      </w:r>
      <w:proofErr w:type="spellStart"/>
      <w:r>
        <w:rPr>
          <w:rFonts w:ascii="Verdana" w:hAnsi="Verdana"/>
          <w:sz w:val="18"/>
          <w:szCs w:val="18"/>
        </w:rPr>
        <w:t>DataBaseModel</w:t>
      </w:r>
      <w:proofErr w:type="spellEnd"/>
      <w:r>
        <w:rPr>
          <w:rFonts w:ascii="Verdana" w:hAnsi="Verdana"/>
          <w:sz w:val="18"/>
          <w:szCs w:val="18"/>
        </w:rPr>
        <w:t xml:space="preserve"> </w:t>
      </w:r>
      <w:r w:rsidR="00C716E0">
        <w:rPr>
          <w:rFonts w:ascii="Verdana" w:hAnsi="Verdana"/>
          <w:sz w:val="18"/>
          <w:szCs w:val="18"/>
        </w:rPr>
        <w:t>een overzicht en nadien opgedeeld in 2</w:t>
      </w:r>
    </w:p>
    <w:p w14:paraId="15F634AC" w14:textId="7C954710" w:rsidR="00C716E0" w:rsidRDefault="00873C19" w:rsidP="00506293">
      <w:pPr>
        <w:rPr>
          <w:rFonts w:ascii="Verdana" w:hAnsi="Verdana"/>
          <w:sz w:val="18"/>
          <w:szCs w:val="18"/>
        </w:rPr>
      </w:pPr>
      <w:r>
        <w:rPr>
          <w:rFonts w:ascii="Verdana" w:hAnsi="Verdana"/>
          <w:sz w:val="18"/>
          <w:szCs w:val="18"/>
        </w:rPr>
        <w:t xml:space="preserve">Een </w:t>
      </w:r>
      <w:r w:rsidR="00CA5599">
        <w:rPr>
          <w:rFonts w:ascii="Verdana" w:hAnsi="Verdana"/>
          <w:sz w:val="18"/>
          <w:szCs w:val="18"/>
        </w:rPr>
        <w:t>tabel met de klassen en de beschrijving</w:t>
      </w:r>
    </w:p>
    <w:p w14:paraId="7D9A4233" w14:textId="599EBF50" w:rsidR="0072615C" w:rsidRDefault="00953F53" w:rsidP="00506293">
      <w:pPr>
        <w:rPr>
          <w:rFonts w:ascii="Verdana" w:hAnsi="Verdana"/>
          <w:sz w:val="18"/>
          <w:szCs w:val="18"/>
        </w:rPr>
      </w:pPr>
      <w:r>
        <w:rPr>
          <w:rFonts w:ascii="Verdana" w:hAnsi="Verdana"/>
          <w:sz w:val="18"/>
          <w:szCs w:val="18"/>
        </w:rPr>
        <w:t xml:space="preserve">Een tabel met klassen, attributen, </w:t>
      </w:r>
      <w:r w:rsidR="0034380C">
        <w:rPr>
          <w:rFonts w:ascii="Verdana" w:hAnsi="Verdana"/>
          <w:sz w:val="18"/>
          <w:szCs w:val="18"/>
        </w:rPr>
        <w:t xml:space="preserve">refererende attributen en de </w:t>
      </w:r>
      <w:r w:rsidR="00BC4A0E">
        <w:rPr>
          <w:rFonts w:ascii="Verdana" w:hAnsi="Verdana"/>
          <w:sz w:val="18"/>
          <w:szCs w:val="18"/>
        </w:rPr>
        <w:t>elem</w:t>
      </w:r>
      <w:r w:rsidR="00192785">
        <w:rPr>
          <w:rFonts w:ascii="Verdana" w:hAnsi="Verdana"/>
          <w:sz w:val="18"/>
          <w:szCs w:val="18"/>
        </w:rPr>
        <w:t>entaire</w:t>
      </w:r>
      <w:r w:rsidR="00AC7A94">
        <w:rPr>
          <w:rFonts w:ascii="Verdana" w:hAnsi="Verdana"/>
          <w:sz w:val="18"/>
          <w:szCs w:val="18"/>
        </w:rPr>
        <w:t xml:space="preserve"> zinnen</w:t>
      </w:r>
      <w:r w:rsidR="00B81148">
        <w:rPr>
          <w:rFonts w:ascii="Verdana" w:hAnsi="Verdana"/>
          <w:sz w:val="18"/>
          <w:szCs w:val="18"/>
        </w:rPr>
        <w:t>,</w:t>
      </w:r>
      <w:r w:rsidR="00AC7A94">
        <w:rPr>
          <w:rFonts w:ascii="Verdana" w:hAnsi="Verdana"/>
          <w:sz w:val="18"/>
          <w:szCs w:val="18"/>
        </w:rPr>
        <w:t xml:space="preserve"> </w:t>
      </w:r>
      <w:r w:rsidR="001C3FFE">
        <w:rPr>
          <w:rFonts w:ascii="Verdana" w:hAnsi="Verdana"/>
          <w:sz w:val="18"/>
          <w:szCs w:val="18"/>
        </w:rPr>
        <w:t xml:space="preserve">deze zijn niet op het model </w:t>
      </w:r>
      <w:r w:rsidR="003962D4">
        <w:rPr>
          <w:rFonts w:ascii="Verdana" w:hAnsi="Verdana"/>
          <w:sz w:val="18"/>
          <w:szCs w:val="18"/>
        </w:rPr>
        <w:t xml:space="preserve">geplaatst, wel de </w:t>
      </w:r>
      <w:r w:rsidR="00490C2F">
        <w:rPr>
          <w:rFonts w:ascii="Verdana" w:hAnsi="Verdana"/>
          <w:sz w:val="18"/>
          <w:szCs w:val="18"/>
        </w:rPr>
        <w:t>kardinaliteit</w:t>
      </w:r>
      <w:r w:rsidR="00B81148">
        <w:rPr>
          <w:rFonts w:ascii="Verdana" w:hAnsi="Verdana"/>
          <w:sz w:val="18"/>
          <w:szCs w:val="18"/>
        </w:rPr>
        <w:t>.</w:t>
      </w:r>
      <w:r w:rsidR="003962D4">
        <w:rPr>
          <w:rFonts w:ascii="Verdana" w:hAnsi="Verdana"/>
          <w:sz w:val="18"/>
          <w:szCs w:val="18"/>
        </w:rPr>
        <w:t xml:space="preserve"> </w:t>
      </w:r>
    </w:p>
    <w:p w14:paraId="64588ABD" w14:textId="4F6B6F4B" w:rsidR="00506293" w:rsidRPr="00506293" w:rsidRDefault="00CA5599" w:rsidP="00506293">
      <w:pPr>
        <w:rPr>
          <w:sz w:val="28"/>
          <w:szCs w:val="28"/>
        </w:rPr>
      </w:pPr>
      <w:r>
        <w:rPr>
          <w:rFonts w:ascii="Verdana" w:hAnsi="Verdana"/>
          <w:sz w:val="18"/>
          <w:szCs w:val="18"/>
        </w:rPr>
        <w:t>Een tabel met ass</w:t>
      </w:r>
      <w:r w:rsidR="00452185">
        <w:rPr>
          <w:rFonts w:ascii="Verdana" w:hAnsi="Verdana"/>
          <w:sz w:val="18"/>
          <w:szCs w:val="18"/>
        </w:rPr>
        <w:t xml:space="preserve">ociatieve klassen </w:t>
      </w:r>
    </w:p>
    <w:p w14:paraId="3889968B" w14:textId="666FEB31" w:rsidR="00506293" w:rsidRDefault="00506293" w:rsidP="00506293">
      <w:pPr>
        <w:rPr>
          <w:sz w:val="28"/>
          <w:szCs w:val="28"/>
        </w:rPr>
      </w:pPr>
    </w:p>
    <w:p w14:paraId="6E9EA0BF" w14:textId="2621909E" w:rsidR="007D1AF9" w:rsidRDefault="007D1AF9" w:rsidP="00506293">
      <w:pPr>
        <w:rPr>
          <w:sz w:val="28"/>
          <w:szCs w:val="28"/>
        </w:rPr>
      </w:pPr>
    </w:p>
    <w:p w14:paraId="70B5B691" w14:textId="3456E4B4" w:rsidR="007D1AF9" w:rsidRDefault="007D1AF9" w:rsidP="00506293">
      <w:pPr>
        <w:rPr>
          <w:sz w:val="28"/>
          <w:szCs w:val="28"/>
        </w:rPr>
      </w:pPr>
    </w:p>
    <w:p w14:paraId="0490A762" w14:textId="2E6ACA24" w:rsidR="007D1AF9" w:rsidRDefault="007D1AF9" w:rsidP="00506293">
      <w:pPr>
        <w:rPr>
          <w:sz w:val="28"/>
          <w:szCs w:val="28"/>
        </w:rPr>
      </w:pPr>
    </w:p>
    <w:p w14:paraId="51D9911B" w14:textId="77777777" w:rsidR="007D1AF9" w:rsidRPr="00506293" w:rsidRDefault="007D1AF9" w:rsidP="00506293">
      <w:pPr>
        <w:rPr>
          <w:sz w:val="28"/>
          <w:szCs w:val="28"/>
        </w:rPr>
      </w:pPr>
    </w:p>
    <w:p w14:paraId="58B7E7DC" w14:textId="77777777" w:rsidR="00506293" w:rsidRPr="00506293" w:rsidRDefault="00506293" w:rsidP="00506293">
      <w:pPr>
        <w:rPr>
          <w:sz w:val="28"/>
          <w:szCs w:val="28"/>
        </w:rPr>
      </w:pPr>
    </w:p>
    <w:p w14:paraId="1176377A" w14:textId="77777777" w:rsidR="00506293" w:rsidRPr="00506293" w:rsidRDefault="00506293" w:rsidP="00506293">
      <w:pPr>
        <w:rPr>
          <w:sz w:val="28"/>
          <w:szCs w:val="28"/>
        </w:rPr>
      </w:pPr>
    </w:p>
    <w:p w14:paraId="154B7413" w14:textId="77777777" w:rsidR="00506293" w:rsidRPr="00506293" w:rsidRDefault="00506293" w:rsidP="00506293">
      <w:pPr>
        <w:rPr>
          <w:sz w:val="28"/>
          <w:szCs w:val="28"/>
        </w:rPr>
      </w:pPr>
    </w:p>
    <w:p w14:paraId="3AE0A314" w14:textId="77777777" w:rsidR="00506293" w:rsidRPr="00506293" w:rsidRDefault="00506293" w:rsidP="00506293">
      <w:pPr>
        <w:rPr>
          <w:sz w:val="28"/>
          <w:szCs w:val="28"/>
        </w:rPr>
      </w:pPr>
    </w:p>
    <w:p w14:paraId="792FF3F2" w14:textId="77777777" w:rsidR="00506293" w:rsidRPr="00506293" w:rsidRDefault="00506293" w:rsidP="00506293">
      <w:pPr>
        <w:rPr>
          <w:sz w:val="28"/>
          <w:szCs w:val="28"/>
        </w:rPr>
      </w:pPr>
    </w:p>
    <w:p w14:paraId="458053A4" w14:textId="13EC14D6" w:rsidR="00F13BBA" w:rsidRPr="00506293" w:rsidRDefault="00506293" w:rsidP="00506293">
      <w:pPr>
        <w:tabs>
          <w:tab w:val="left" w:pos="8124"/>
        </w:tabs>
        <w:rPr>
          <w:sz w:val="28"/>
          <w:szCs w:val="28"/>
        </w:rPr>
        <w:sectPr w:rsidR="00F13BBA" w:rsidRPr="00506293" w:rsidSect="00F13BBA">
          <w:footerReference w:type="default" r:id="rId7"/>
          <w:pgSz w:w="11906" w:h="16838"/>
          <w:pgMar w:top="1418" w:right="1077" w:bottom="964" w:left="1418" w:header="709" w:footer="709" w:gutter="0"/>
          <w:cols w:space="708"/>
          <w:docGrid w:linePitch="360"/>
        </w:sectPr>
      </w:pPr>
      <w:r>
        <w:rPr>
          <w:sz w:val="28"/>
          <w:szCs w:val="28"/>
        </w:rPr>
        <w:tab/>
      </w:r>
    </w:p>
    <w:p w14:paraId="181D21AE" w14:textId="54DA9D21" w:rsidR="002103A5" w:rsidRDefault="005D5B53" w:rsidP="009402F8">
      <w:pPr>
        <w:rPr>
          <w:b/>
          <w:sz w:val="28"/>
          <w:szCs w:val="28"/>
        </w:rPr>
      </w:pPr>
      <w:r>
        <w:rPr>
          <w:noProof/>
          <w:lang w:eastAsia="nl-BE"/>
        </w:rPr>
        <w:lastRenderedPageBreak/>
        <w:drawing>
          <wp:inline distT="0" distB="0" distL="0" distR="0" wp14:anchorId="22EF8FCD" wp14:editId="40B8AE5D">
            <wp:extent cx="9342120" cy="6055743"/>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346332" cy="6058473"/>
                    </a:xfrm>
                    <a:prstGeom prst="rect">
                      <a:avLst/>
                    </a:prstGeom>
                  </pic:spPr>
                </pic:pic>
              </a:graphicData>
            </a:graphic>
          </wp:inline>
        </w:drawing>
      </w:r>
    </w:p>
    <w:p w14:paraId="421A133A" w14:textId="78A861AF" w:rsidR="00116718" w:rsidRDefault="00116718" w:rsidP="009402F8">
      <w:pPr>
        <w:rPr>
          <w:ins w:id="0" w:author="rik manhaeve" w:date="2018-02-20T13:10:00Z"/>
          <w:b/>
          <w:sz w:val="28"/>
          <w:szCs w:val="28"/>
        </w:rPr>
      </w:pPr>
      <w:ins w:id="1" w:author="rik manhaeve" w:date="2018-02-20T13:09:00Z">
        <w:r>
          <w:rPr>
            <w:b/>
            <w:sz w:val="28"/>
            <w:szCs w:val="28"/>
          </w:rPr>
          <w:lastRenderedPageBreak/>
          <w:t>Wat is de betekenis van de pijl tussen beleggingen en bevestigd?</w:t>
        </w:r>
      </w:ins>
    </w:p>
    <w:p w14:paraId="6EB86970" w14:textId="6057B068" w:rsidR="00116718" w:rsidRDefault="00116718" w:rsidP="009402F8">
      <w:pPr>
        <w:rPr>
          <w:ins w:id="2" w:author="rik manhaeve" w:date="2018-02-25T10:39:00Z"/>
          <w:b/>
          <w:sz w:val="28"/>
          <w:szCs w:val="28"/>
        </w:rPr>
      </w:pPr>
      <w:ins w:id="3" w:author="rik manhaeve" w:date="2018-02-20T13:10:00Z">
        <w:r>
          <w:rPr>
            <w:b/>
            <w:sz w:val="28"/>
            <w:szCs w:val="28"/>
          </w:rPr>
          <w:t xml:space="preserve">Een </w:t>
        </w:r>
        <w:proofErr w:type="spellStart"/>
        <w:r>
          <w:rPr>
            <w:b/>
            <w:sz w:val="28"/>
            <w:szCs w:val="28"/>
          </w:rPr>
          <w:t>hiërachie</w:t>
        </w:r>
        <w:proofErr w:type="spellEnd"/>
        <w:r>
          <w:rPr>
            <w:b/>
            <w:sz w:val="28"/>
            <w:szCs w:val="28"/>
          </w:rPr>
          <w:t xml:space="preserve"> voor bevestigd, geplaatst en advies is te verantwoorden</w:t>
        </w:r>
      </w:ins>
      <w:ins w:id="4" w:author="rik manhaeve" w:date="2018-02-20T13:11:00Z">
        <w:r>
          <w:rPr>
            <w:b/>
            <w:sz w:val="28"/>
            <w:szCs w:val="28"/>
          </w:rPr>
          <w:t xml:space="preserve"> omdat ze allemaal specifieke attributen hebben, anders zou bevestigd en geplaatst eerder een status zijn</w:t>
        </w:r>
      </w:ins>
    </w:p>
    <w:p w14:paraId="1AEB8D43" w14:textId="265FFA0D" w:rsidR="005E7E4C" w:rsidRDefault="005E7E4C" w:rsidP="009402F8">
      <w:pPr>
        <w:rPr>
          <w:ins w:id="5" w:author="rik manhaeve" w:date="2018-02-25T10:43:00Z"/>
          <w:b/>
          <w:sz w:val="28"/>
          <w:szCs w:val="28"/>
        </w:rPr>
      </w:pPr>
      <w:ins w:id="6" w:author="rik manhaeve" w:date="2018-02-25T10:40:00Z">
        <w:r>
          <w:rPr>
            <w:b/>
            <w:sz w:val="28"/>
            <w:szCs w:val="28"/>
          </w:rPr>
          <w:t>Een handeling is verbonden met 1 regel (maximaal) en een regel is verbonden met maximaal één order</w:t>
        </w:r>
      </w:ins>
      <w:ins w:id="7" w:author="rik manhaeve" w:date="2018-02-25T10:42:00Z">
        <w:r>
          <w:rPr>
            <w:b/>
            <w:sz w:val="28"/>
            <w:szCs w:val="28"/>
          </w:rPr>
          <w:t xml:space="preserve">, dan lijkt het mij voldoende dat we een handeling verbinden </w:t>
        </w:r>
      </w:ins>
      <w:ins w:id="8" w:author="rik manhaeve" w:date="2018-02-25T10:43:00Z">
        <w:r w:rsidR="00AC1290">
          <w:rPr>
            <w:b/>
            <w:sz w:val="28"/>
            <w:szCs w:val="28"/>
          </w:rPr>
          <w:t>met een regel, een verbinding met het order geeft geen toegevoegde waarde meer.</w:t>
        </w:r>
      </w:ins>
    </w:p>
    <w:p w14:paraId="4509DC94" w14:textId="4B0887DC" w:rsidR="00AC1290" w:rsidRDefault="00AC1290" w:rsidP="009402F8">
      <w:pPr>
        <w:rPr>
          <w:b/>
          <w:sz w:val="28"/>
          <w:szCs w:val="28"/>
        </w:rPr>
      </w:pPr>
      <w:ins w:id="9" w:author="rik manhaeve" w:date="2018-02-25T10:43:00Z">
        <w:r>
          <w:rPr>
            <w:b/>
            <w:sz w:val="28"/>
            <w:szCs w:val="28"/>
          </w:rPr>
          <w:t>Let wel dat is een domein waarin ik niet thuis ben, het zou dan ook zeer nuttig zijn om aan de klassen een concrete invulling te geven (de attributen krijgen waarden) zodat ik beter kan meedenken.</w:t>
        </w:r>
      </w:ins>
      <w:bookmarkStart w:id="10" w:name="_GoBack"/>
      <w:bookmarkEnd w:id="10"/>
    </w:p>
    <w:p w14:paraId="410317E4" w14:textId="4C889469" w:rsidR="002103A5" w:rsidRDefault="006D73BC" w:rsidP="009402F8">
      <w:pPr>
        <w:rPr>
          <w:b/>
          <w:sz w:val="28"/>
          <w:szCs w:val="28"/>
        </w:rPr>
        <w:sectPr w:rsidR="002103A5" w:rsidSect="00D629A1">
          <w:pgSz w:w="16838" w:h="11906" w:orient="landscape"/>
          <w:pgMar w:top="1077" w:right="964" w:bottom="1418" w:left="1418" w:header="709" w:footer="709" w:gutter="0"/>
          <w:cols w:space="708"/>
          <w:docGrid w:linePitch="360"/>
        </w:sectPr>
      </w:pPr>
      <w:r>
        <w:rPr>
          <w:noProof/>
          <w:lang w:eastAsia="nl-BE"/>
        </w:rPr>
        <w:lastRenderedPageBreak/>
        <w:drawing>
          <wp:inline distT="0" distB="0" distL="0" distR="0" wp14:anchorId="2EB26A3F" wp14:editId="77950B86">
            <wp:extent cx="9005570" cy="6086246"/>
            <wp:effectExtent l="0" t="0" r="508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41543" cy="6110558"/>
                    </a:xfrm>
                    <a:prstGeom prst="rect">
                      <a:avLst/>
                    </a:prstGeom>
                  </pic:spPr>
                </pic:pic>
              </a:graphicData>
            </a:graphic>
          </wp:inline>
        </w:drawing>
      </w:r>
    </w:p>
    <w:p w14:paraId="615C8A85" w14:textId="77777777" w:rsidR="00B61816" w:rsidRDefault="00B61816" w:rsidP="009402F8">
      <w:pPr>
        <w:rPr>
          <w:b/>
          <w:sz w:val="28"/>
          <w:szCs w:val="28"/>
        </w:rPr>
        <w:sectPr w:rsidR="00B61816" w:rsidSect="00B61816">
          <w:pgSz w:w="11906" w:h="16838"/>
          <w:pgMar w:top="1418" w:right="1077" w:bottom="964" w:left="1418" w:header="709" w:footer="709" w:gutter="0"/>
          <w:cols w:space="708"/>
          <w:docGrid w:linePitch="360"/>
        </w:sectPr>
      </w:pPr>
      <w:r>
        <w:rPr>
          <w:noProof/>
          <w:lang w:eastAsia="nl-BE"/>
        </w:rPr>
        <w:lastRenderedPageBreak/>
        <w:drawing>
          <wp:inline distT="0" distB="0" distL="0" distR="0" wp14:anchorId="77A45687" wp14:editId="677C512D">
            <wp:extent cx="5839460" cy="6728604"/>
            <wp:effectExtent l="0" t="0" r="889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3689" cy="6744999"/>
                    </a:xfrm>
                    <a:prstGeom prst="rect">
                      <a:avLst/>
                    </a:prstGeom>
                  </pic:spPr>
                </pic:pic>
              </a:graphicData>
            </a:graphic>
          </wp:inline>
        </w:drawing>
      </w:r>
    </w:p>
    <w:p w14:paraId="70DD36AE" w14:textId="50F79906" w:rsidR="009402F8" w:rsidRDefault="008364B7" w:rsidP="009402F8">
      <w:pPr>
        <w:rPr>
          <w:b/>
          <w:sz w:val="28"/>
          <w:szCs w:val="28"/>
        </w:rPr>
      </w:pPr>
      <w:r>
        <w:rPr>
          <w:noProof/>
          <w:lang w:eastAsia="nl-BE"/>
        </w:rPr>
        <w:lastRenderedPageBreak/>
        <w:drawing>
          <wp:inline distT="0" distB="0" distL="0" distR="0" wp14:anchorId="11343DF2" wp14:editId="439F807B">
            <wp:extent cx="9359265" cy="6072996"/>
            <wp:effectExtent l="0" t="0" r="0" b="444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367102" cy="6078081"/>
                    </a:xfrm>
                    <a:prstGeom prst="rect">
                      <a:avLst/>
                    </a:prstGeom>
                  </pic:spPr>
                </pic:pic>
              </a:graphicData>
            </a:graphic>
          </wp:inline>
        </w:drawing>
      </w:r>
    </w:p>
    <w:p w14:paraId="45B66008" w14:textId="6BAE3C95" w:rsidR="004410AC" w:rsidRDefault="00690D99" w:rsidP="009402F8">
      <w:pPr>
        <w:rPr>
          <w:b/>
          <w:sz w:val="28"/>
          <w:szCs w:val="28"/>
        </w:rPr>
      </w:pPr>
      <w:r>
        <w:rPr>
          <w:noProof/>
          <w:lang w:eastAsia="nl-BE"/>
        </w:rPr>
        <w:lastRenderedPageBreak/>
        <w:drawing>
          <wp:inline distT="0" distB="0" distL="0" distR="0" wp14:anchorId="16571745" wp14:editId="7D2ABBD9">
            <wp:extent cx="9179560" cy="5462270"/>
            <wp:effectExtent l="0" t="0" r="2540" b="508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179560" cy="5462270"/>
                    </a:xfrm>
                    <a:prstGeom prst="rect">
                      <a:avLst/>
                    </a:prstGeom>
                  </pic:spPr>
                </pic:pic>
              </a:graphicData>
            </a:graphic>
          </wp:inline>
        </w:drawing>
      </w:r>
    </w:p>
    <w:p w14:paraId="7838AA0F" w14:textId="03FB8868" w:rsidR="00CB56D2" w:rsidRDefault="00024425" w:rsidP="009402F8">
      <w:pPr>
        <w:rPr>
          <w:b/>
          <w:sz w:val="28"/>
          <w:szCs w:val="28"/>
        </w:rPr>
        <w:sectPr w:rsidR="00CB56D2" w:rsidSect="00D629A1">
          <w:pgSz w:w="16838" w:h="11906" w:orient="landscape"/>
          <w:pgMar w:top="1077" w:right="964" w:bottom="1418" w:left="1418" w:header="709" w:footer="709" w:gutter="0"/>
          <w:cols w:space="708"/>
          <w:docGrid w:linePitch="360"/>
        </w:sectPr>
      </w:pPr>
      <w:r>
        <w:rPr>
          <w:noProof/>
          <w:lang w:eastAsia="nl-BE"/>
        </w:rPr>
        <w:lastRenderedPageBreak/>
        <w:drawing>
          <wp:inline distT="0" distB="0" distL="0" distR="0" wp14:anchorId="63ACA5A4" wp14:editId="7185ED20">
            <wp:extent cx="9179560" cy="4837430"/>
            <wp:effectExtent l="0" t="0" r="2540" b="127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179560" cy="4837430"/>
                    </a:xfrm>
                    <a:prstGeom prst="rect">
                      <a:avLst/>
                    </a:prstGeom>
                  </pic:spPr>
                </pic:pic>
              </a:graphicData>
            </a:graphic>
          </wp:inline>
        </w:drawing>
      </w:r>
    </w:p>
    <w:p w14:paraId="7C40F19A" w14:textId="00B7923A" w:rsidR="009402F8" w:rsidRDefault="009402F8" w:rsidP="009402F8">
      <w:pPr>
        <w:rPr>
          <w:b/>
          <w:sz w:val="28"/>
          <w:szCs w:val="28"/>
        </w:rPr>
      </w:pPr>
      <w:r w:rsidRPr="002B4BE1">
        <w:rPr>
          <w:b/>
          <w:sz w:val="28"/>
          <w:szCs w:val="28"/>
        </w:rPr>
        <w:lastRenderedPageBreak/>
        <w:t xml:space="preserve">Lexicon </w:t>
      </w:r>
    </w:p>
    <w:p w14:paraId="1D716927" w14:textId="77777777" w:rsidR="00AF7288" w:rsidRDefault="00AF7288" w:rsidP="009402F8"/>
    <w:tbl>
      <w:tblPr>
        <w:tblStyle w:val="Tabelraster"/>
        <w:tblW w:w="9351" w:type="dxa"/>
        <w:tblLook w:val="04A0" w:firstRow="1" w:lastRow="0" w:firstColumn="1" w:lastColumn="0" w:noHBand="0" w:noVBand="1"/>
      </w:tblPr>
      <w:tblGrid>
        <w:gridCol w:w="2151"/>
        <w:gridCol w:w="7200"/>
      </w:tblGrid>
      <w:tr w:rsidR="009402F8" w14:paraId="0351CAD4" w14:textId="77777777" w:rsidTr="0072661C">
        <w:tc>
          <w:tcPr>
            <w:tcW w:w="2151" w:type="dxa"/>
          </w:tcPr>
          <w:p w14:paraId="6281930F" w14:textId="77777777" w:rsidR="009402F8" w:rsidRDefault="009402F8" w:rsidP="0072661C">
            <w:pPr>
              <w:rPr>
                <w:rFonts w:ascii="Verdana" w:eastAsia="Microsoft YaHei UI" w:hAnsi="Verdana" w:cs="Calibri"/>
                <w:color w:val="000000"/>
                <w:sz w:val="20"/>
                <w:szCs w:val="20"/>
                <w:lang w:eastAsia="nl-BE"/>
              </w:rPr>
            </w:pPr>
          </w:p>
          <w:p w14:paraId="1FF398DE" w14:textId="77777777" w:rsidR="009402F8" w:rsidRPr="00A10901" w:rsidRDefault="009402F8" w:rsidP="0072661C">
            <w:pPr>
              <w:rPr>
                <w:rFonts w:ascii="Verdana" w:eastAsia="Microsoft YaHei UI" w:hAnsi="Verdana" w:cs="Calibri"/>
                <w:b/>
                <w:color w:val="000000"/>
                <w:sz w:val="24"/>
                <w:szCs w:val="24"/>
                <w:lang w:eastAsia="nl-BE"/>
              </w:rPr>
            </w:pPr>
            <w:r w:rsidRPr="00A10901">
              <w:rPr>
                <w:rFonts w:ascii="Verdana" w:eastAsia="Microsoft YaHei UI" w:hAnsi="Verdana" w:cs="Calibri"/>
                <w:b/>
                <w:color w:val="000000"/>
                <w:sz w:val="24"/>
                <w:szCs w:val="24"/>
                <w:lang w:eastAsia="nl-BE"/>
              </w:rPr>
              <w:t xml:space="preserve">Klassen </w:t>
            </w:r>
          </w:p>
          <w:p w14:paraId="5F3C3E22" w14:textId="77777777" w:rsidR="009402F8" w:rsidRDefault="009402F8" w:rsidP="0072661C">
            <w:pPr>
              <w:rPr>
                <w:rFonts w:ascii="Verdana" w:eastAsia="Microsoft YaHei UI" w:hAnsi="Verdana" w:cs="Calibri"/>
                <w:color w:val="000000"/>
                <w:sz w:val="20"/>
                <w:szCs w:val="20"/>
                <w:lang w:eastAsia="nl-BE"/>
              </w:rPr>
            </w:pPr>
          </w:p>
        </w:tc>
        <w:tc>
          <w:tcPr>
            <w:tcW w:w="7200" w:type="dxa"/>
          </w:tcPr>
          <w:p w14:paraId="2528951D" w14:textId="77777777" w:rsidR="009402F8" w:rsidRDefault="009402F8" w:rsidP="0072661C">
            <w:pPr>
              <w:tabs>
                <w:tab w:val="left" w:pos="2788"/>
              </w:tabs>
              <w:rPr>
                <w:rFonts w:ascii="Verdana" w:eastAsia="Microsoft YaHei UI" w:hAnsi="Verdana" w:cs="Calibri"/>
                <w:color w:val="000000"/>
                <w:sz w:val="20"/>
                <w:szCs w:val="20"/>
                <w:lang w:eastAsia="nl-BE"/>
              </w:rPr>
            </w:pPr>
          </w:p>
          <w:p w14:paraId="20ED4F8E" w14:textId="77777777" w:rsidR="009402F8" w:rsidRPr="00B6788F" w:rsidRDefault="009402F8" w:rsidP="0072661C">
            <w:pPr>
              <w:tabs>
                <w:tab w:val="left" w:pos="2788"/>
              </w:tabs>
              <w:rPr>
                <w:rFonts w:ascii="Verdana" w:eastAsia="Microsoft YaHei UI" w:hAnsi="Verdana" w:cs="Calibri"/>
                <w:b/>
                <w:color w:val="000000"/>
                <w:sz w:val="24"/>
                <w:szCs w:val="24"/>
                <w:lang w:eastAsia="nl-BE"/>
              </w:rPr>
            </w:pPr>
            <w:r w:rsidRPr="00B6788F">
              <w:rPr>
                <w:rFonts w:ascii="Verdana" w:eastAsia="Microsoft YaHei UI" w:hAnsi="Verdana" w:cs="Calibri"/>
                <w:b/>
                <w:color w:val="000000"/>
                <w:sz w:val="24"/>
                <w:szCs w:val="24"/>
                <w:lang w:eastAsia="nl-BE"/>
              </w:rPr>
              <w:t>Beschrijving</w:t>
            </w:r>
          </w:p>
          <w:p w14:paraId="4B11C224" w14:textId="77777777" w:rsidR="009402F8" w:rsidRDefault="009402F8" w:rsidP="0072661C">
            <w:pPr>
              <w:tabs>
                <w:tab w:val="left" w:pos="2788"/>
              </w:tabs>
              <w:rPr>
                <w:rFonts w:ascii="Verdana" w:eastAsia="Microsoft YaHei UI" w:hAnsi="Verdana" w:cs="Calibri"/>
                <w:color w:val="000000"/>
                <w:sz w:val="20"/>
                <w:szCs w:val="20"/>
                <w:lang w:eastAsia="nl-BE"/>
              </w:rPr>
            </w:pPr>
          </w:p>
        </w:tc>
      </w:tr>
      <w:tr w:rsidR="009402F8" w:rsidRPr="00AF7288" w14:paraId="05F13CEA" w14:textId="77777777" w:rsidTr="0072661C">
        <w:tc>
          <w:tcPr>
            <w:tcW w:w="2151" w:type="dxa"/>
          </w:tcPr>
          <w:p w14:paraId="73DEE222" w14:textId="77777777" w:rsidR="009402F8" w:rsidRPr="00AF7288" w:rsidRDefault="009402F8" w:rsidP="0072661C">
            <w:pPr>
              <w:rPr>
                <w:rFonts w:ascii="Arial" w:hAnsi="Arial" w:cs="Arial"/>
                <w:color w:val="222222"/>
                <w:sz w:val="20"/>
                <w:szCs w:val="20"/>
                <w:shd w:val="clear" w:color="auto" w:fill="FFFFFF"/>
              </w:rPr>
            </w:pPr>
            <w:r w:rsidRPr="00AF7288">
              <w:rPr>
                <w:rFonts w:ascii="Verdana" w:eastAsia="Microsoft YaHei UI" w:hAnsi="Verdana" w:cs="Calibri"/>
                <w:color w:val="000000"/>
                <w:sz w:val="20"/>
                <w:szCs w:val="20"/>
                <w:lang w:eastAsia="nl-BE"/>
              </w:rPr>
              <w:t>advies</w:t>
            </w:r>
          </w:p>
        </w:tc>
        <w:tc>
          <w:tcPr>
            <w:tcW w:w="7200" w:type="dxa"/>
          </w:tcPr>
          <w:p w14:paraId="48961842" w14:textId="77777777" w:rsidR="009402F8" w:rsidRPr="00AF7288" w:rsidRDefault="009402F8" w:rsidP="0072661C">
            <w:pPr>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 xml:space="preserve">Soort order die automatisch wordt opgemaakt door de toepassing van de strategie met de regels, die door het systeem wordt berekend en via order weergegeven. </w:t>
            </w:r>
          </w:p>
          <w:p w14:paraId="412D67BB" w14:textId="77777777" w:rsidR="009402F8" w:rsidRPr="00AF7288" w:rsidRDefault="009402F8" w:rsidP="0072661C">
            <w:pPr>
              <w:rPr>
                <w:rFonts w:ascii="Arial" w:hAnsi="Arial" w:cs="Arial"/>
                <w:color w:val="222222"/>
                <w:sz w:val="20"/>
                <w:szCs w:val="20"/>
                <w:shd w:val="clear" w:color="auto" w:fill="FFFFFF"/>
              </w:rPr>
            </w:pPr>
          </w:p>
        </w:tc>
      </w:tr>
      <w:tr w:rsidR="009402F8" w:rsidRPr="00AF7288" w14:paraId="10EC6116" w14:textId="77777777" w:rsidTr="0072661C">
        <w:tc>
          <w:tcPr>
            <w:tcW w:w="2151" w:type="dxa"/>
          </w:tcPr>
          <w:p w14:paraId="12BA9788" w14:textId="77777777" w:rsidR="009402F8" w:rsidRPr="00AF7288" w:rsidRDefault="009402F8" w:rsidP="0072661C">
            <w:pPr>
              <w:rPr>
                <w:rFonts w:ascii="Arial" w:hAnsi="Arial" w:cs="Arial"/>
                <w:color w:val="222222"/>
                <w:sz w:val="20"/>
                <w:szCs w:val="20"/>
                <w:shd w:val="clear" w:color="auto" w:fill="FFFFFF"/>
              </w:rPr>
            </w:pPr>
            <w:r w:rsidRPr="00AF7288">
              <w:rPr>
                <w:rFonts w:ascii="Verdana" w:eastAsia="Microsoft YaHei UI" w:hAnsi="Verdana" w:cs="Calibri"/>
                <w:color w:val="000000"/>
                <w:sz w:val="20"/>
                <w:szCs w:val="20"/>
                <w:lang w:eastAsia="nl-BE"/>
              </w:rPr>
              <w:t xml:space="preserve">beheerder </w:t>
            </w:r>
          </w:p>
        </w:tc>
        <w:tc>
          <w:tcPr>
            <w:tcW w:w="7200" w:type="dxa"/>
          </w:tcPr>
          <w:p w14:paraId="1B53EA91" w14:textId="77777777" w:rsidR="009402F8" w:rsidRPr="00AF7288" w:rsidRDefault="009402F8" w:rsidP="0072661C">
            <w:pPr>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Bevoegdheid toegekend aan een lid.</w:t>
            </w:r>
          </w:p>
          <w:p w14:paraId="7D5A6BF4" w14:textId="77777777" w:rsidR="009402F8" w:rsidRPr="00AF7288" w:rsidRDefault="009402F8" w:rsidP="0072661C">
            <w:pPr>
              <w:rPr>
                <w:rFonts w:ascii="Arial" w:hAnsi="Arial" w:cs="Arial"/>
                <w:color w:val="222222"/>
                <w:sz w:val="20"/>
                <w:szCs w:val="20"/>
                <w:shd w:val="clear" w:color="auto" w:fill="FFFFFF"/>
              </w:rPr>
            </w:pPr>
          </w:p>
        </w:tc>
      </w:tr>
      <w:tr w:rsidR="009402F8" w:rsidRPr="00AF7288" w14:paraId="262E6AD5" w14:textId="77777777" w:rsidTr="0072661C">
        <w:tc>
          <w:tcPr>
            <w:tcW w:w="2151" w:type="dxa"/>
          </w:tcPr>
          <w:p w14:paraId="57553CC4" w14:textId="77777777" w:rsidR="009402F8" w:rsidRPr="00AF7288" w:rsidRDefault="009402F8" w:rsidP="0072661C">
            <w:pPr>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Beleggersrekening</w:t>
            </w:r>
          </w:p>
        </w:tc>
        <w:tc>
          <w:tcPr>
            <w:tcW w:w="7200" w:type="dxa"/>
          </w:tcPr>
          <w:p w14:paraId="7C0918BF" w14:textId="77777777" w:rsidR="009402F8" w:rsidRPr="00AF7288" w:rsidRDefault="009402F8" w:rsidP="0072661C">
            <w:pPr>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 xml:space="preserve">Ook ‘effectenrekening’ genoemd. Houd het saldo en het aantal van de aangekochte instrumenten bij in de valuta van de aankopen (aantal en actuele prijs). Een rekening bij een effectenbemiddelaar. </w:t>
            </w:r>
          </w:p>
          <w:p w14:paraId="040746A9" w14:textId="77777777" w:rsidR="009402F8" w:rsidRPr="00AF7288" w:rsidRDefault="009402F8" w:rsidP="0072661C">
            <w:pPr>
              <w:rPr>
                <w:rFonts w:ascii="Verdana" w:eastAsia="Microsoft YaHei UI" w:hAnsi="Verdana" w:cs="Calibri"/>
                <w:color w:val="000000"/>
                <w:sz w:val="20"/>
                <w:szCs w:val="20"/>
                <w:lang w:eastAsia="nl-BE"/>
              </w:rPr>
            </w:pPr>
          </w:p>
        </w:tc>
      </w:tr>
      <w:tr w:rsidR="009402F8" w:rsidRPr="00AF7288" w14:paraId="7876B675" w14:textId="77777777" w:rsidTr="0072661C">
        <w:tc>
          <w:tcPr>
            <w:tcW w:w="2151" w:type="dxa"/>
          </w:tcPr>
          <w:p w14:paraId="5DC53203" w14:textId="77777777" w:rsidR="009402F8" w:rsidRPr="00AF7288" w:rsidRDefault="009402F8" w:rsidP="0072661C">
            <w:pPr>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 xml:space="preserve">Beleggingen </w:t>
            </w:r>
          </w:p>
        </w:tc>
        <w:tc>
          <w:tcPr>
            <w:tcW w:w="7200" w:type="dxa"/>
          </w:tcPr>
          <w:p w14:paraId="711C859D" w14:textId="77777777" w:rsidR="009402F8" w:rsidRPr="00AF7288" w:rsidRDefault="009402F8" w:rsidP="0072661C">
            <w:pPr>
              <w:tabs>
                <w:tab w:val="left" w:pos="2788"/>
              </w:tabs>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vorm van investering in roerend vermogen waarbij geld wordt vastgelegd voor langere of kortere tijd met als doel om in de toekomst financieel voordeel te behalen.</w:t>
            </w:r>
          </w:p>
          <w:p w14:paraId="6E3EC0C8" w14:textId="77777777" w:rsidR="009402F8" w:rsidRPr="00AF7288" w:rsidRDefault="009402F8" w:rsidP="0072661C">
            <w:pPr>
              <w:tabs>
                <w:tab w:val="left" w:pos="2788"/>
              </w:tabs>
              <w:rPr>
                <w:rFonts w:ascii="Verdana" w:eastAsia="Microsoft YaHei UI" w:hAnsi="Verdana" w:cs="Calibri"/>
                <w:color w:val="000000"/>
                <w:sz w:val="20"/>
                <w:szCs w:val="20"/>
                <w:lang w:eastAsia="nl-BE"/>
              </w:rPr>
            </w:pPr>
          </w:p>
        </w:tc>
      </w:tr>
      <w:tr w:rsidR="009402F8" w:rsidRPr="00AF7288" w14:paraId="049C6C78" w14:textId="77777777" w:rsidTr="0072661C">
        <w:tc>
          <w:tcPr>
            <w:tcW w:w="2151" w:type="dxa"/>
          </w:tcPr>
          <w:p w14:paraId="7D42A5CE" w14:textId="77777777" w:rsidR="009402F8" w:rsidRPr="00AF7288" w:rsidRDefault="009402F8" w:rsidP="0072661C">
            <w:pPr>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Bevestigd</w:t>
            </w:r>
          </w:p>
        </w:tc>
        <w:tc>
          <w:tcPr>
            <w:tcW w:w="7200" w:type="dxa"/>
          </w:tcPr>
          <w:p w14:paraId="00DFC10F" w14:textId="77777777" w:rsidR="009402F8" w:rsidRPr="00AF7288" w:rsidRDefault="009402F8" w:rsidP="0072661C">
            <w:pPr>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Soort van order, die na het uitvoeren van het order wordt toegekend.</w:t>
            </w:r>
          </w:p>
          <w:p w14:paraId="22FDFB3F" w14:textId="77777777" w:rsidR="009402F8" w:rsidRPr="00AF7288" w:rsidRDefault="009402F8" w:rsidP="0072661C">
            <w:pPr>
              <w:rPr>
                <w:rFonts w:ascii="Verdana" w:eastAsia="Microsoft YaHei UI" w:hAnsi="Verdana" w:cs="Calibri"/>
                <w:color w:val="000000"/>
                <w:sz w:val="20"/>
                <w:szCs w:val="20"/>
                <w:lang w:eastAsia="nl-BE"/>
              </w:rPr>
            </w:pPr>
          </w:p>
        </w:tc>
      </w:tr>
      <w:tr w:rsidR="009402F8" w:rsidRPr="00AF7288" w14:paraId="025C244D" w14:textId="77777777" w:rsidTr="0072661C">
        <w:tc>
          <w:tcPr>
            <w:tcW w:w="2151" w:type="dxa"/>
          </w:tcPr>
          <w:p w14:paraId="7FF9E8A1" w14:textId="77777777" w:rsidR="009402F8" w:rsidRPr="00AF7288" w:rsidRDefault="009402F8" w:rsidP="0072661C">
            <w:pPr>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Bijhoud locatie</w:t>
            </w:r>
          </w:p>
        </w:tc>
        <w:tc>
          <w:tcPr>
            <w:tcW w:w="7200" w:type="dxa"/>
          </w:tcPr>
          <w:p w14:paraId="315E776A" w14:textId="77777777" w:rsidR="009402F8" w:rsidRPr="00AF7288" w:rsidRDefault="009402F8" w:rsidP="0072661C">
            <w:pPr>
              <w:tabs>
                <w:tab w:val="left" w:pos="2788"/>
              </w:tabs>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De identificatie van de instelling die instrumenten en rekeningen voor de belegger beheerd.</w:t>
            </w:r>
          </w:p>
          <w:p w14:paraId="1017F69A" w14:textId="77777777" w:rsidR="009402F8" w:rsidRPr="00AF7288" w:rsidRDefault="009402F8" w:rsidP="0072661C">
            <w:pPr>
              <w:tabs>
                <w:tab w:val="left" w:pos="2788"/>
              </w:tabs>
              <w:rPr>
                <w:rFonts w:ascii="Verdana" w:eastAsia="Microsoft YaHei UI" w:hAnsi="Verdana" w:cs="Calibri"/>
                <w:color w:val="000000"/>
                <w:sz w:val="20"/>
                <w:szCs w:val="20"/>
                <w:lang w:eastAsia="nl-BE"/>
              </w:rPr>
            </w:pPr>
          </w:p>
        </w:tc>
      </w:tr>
      <w:tr w:rsidR="009402F8" w:rsidRPr="00AF7288" w14:paraId="442329A2" w14:textId="77777777" w:rsidTr="0072661C">
        <w:tc>
          <w:tcPr>
            <w:tcW w:w="2151" w:type="dxa"/>
          </w:tcPr>
          <w:p w14:paraId="23E953D9" w14:textId="77777777" w:rsidR="009402F8" w:rsidRPr="00AF7288" w:rsidRDefault="009402F8" w:rsidP="0072661C">
            <w:pPr>
              <w:rPr>
                <w:rFonts w:ascii="Arial" w:hAnsi="Arial" w:cs="Arial"/>
                <w:color w:val="222222"/>
                <w:sz w:val="20"/>
                <w:szCs w:val="20"/>
                <w:shd w:val="clear" w:color="auto" w:fill="FFFFFF"/>
              </w:rPr>
            </w:pPr>
            <w:r w:rsidRPr="00AF7288">
              <w:rPr>
                <w:rFonts w:ascii="Verdana" w:eastAsia="Microsoft YaHei UI" w:hAnsi="Verdana" w:cs="Calibri"/>
                <w:color w:val="000000"/>
                <w:sz w:val="20"/>
                <w:szCs w:val="20"/>
                <w:lang w:eastAsia="nl-BE"/>
              </w:rPr>
              <w:t>Club (beleggersclub)</w:t>
            </w:r>
          </w:p>
        </w:tc>
        <w:tc>
          <w:tcPr>
            <w:tcW w:w="7200" w:type="dxa"/>
          </w:tcPr>
          <w:p w14:paraId="49427650" w14:textId="77777777" w:rsidR="009402F8" w:rsidRPr="00AF7288" w:rsidRDefault="009402F8" w:rsidP="0072661C">
            <w:pPr>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een vereniging van beleggers die gezamenlijk beleggingen (instrumenten) aanhouden, en gezamenlijk de strategie bepalen. Om het vooropgestelde doel te bereiken. En als club geregistreerd zijn.</w:t>
            </w:r>
          </w:p>
          <w:p w14:paraId="15C1BAAD" w14:textId="77777777" w:rsidR="009402F8" w:rsidRPr="00AF7288" w:rsidRDefault="009402F8" w:rsidP="0072661C">
            <w:pPr>
              <w:rPr>
                <w:rFonts w:ascii="Arial" w:hAnsi="Arial" w:cs="Arial"/>
                <w:color w:val="222222"/>
                <w:sz w:val="20"/>
                <w:szCs w:val="20"/>
                <w:shd w:val="clear" w:color="auto" w:fill="FFFFFF"/>
              </w:rPr>
            </w:pPr>
          </w:p>
        </w:tc>
      </w:tr>
      <w:tr w:rsidR="009402F8" w:rsidRPr="00AF7288" w14:paraId="6FDE506E" w14:textId="77777777" w:rsidTr="0072661C">
        <w:tc>
          <w:tcPr>
            <w:tcW w:w="2151" w:type="dxa"/>
          </w:tcPr>
          <w:p w14:paraId="1400FAD4" w14:textId="77777777" w:rsidR="009402F8" w:rsidRPr="00AF7288" w:rsidRDefault="009402F8" w:rsidP="0072661C">
            <w:pPr>
              <w:tabs>
                <w:tab w:val="left" w:pos="2788"/>
              </w:tabs>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Compartiment</w:t>
            </w:r>
          </w:p>
          <w:p w14:paraId="04A35BBB" w14:textId="77777777" w:rsidR="009402F8" w:rsidRPr="00AF7288" w:rsidRDefault="009402F8" w:rsidP="0072661C">
            <w:pPr>
              <w:rPr>
                <w:rFonts w:ascii="Arial" w:hAnsi="Arial" w:cs="Arial"/>
                <w:color w:val="222222"/>
                <w:sz w:val="20"/>
                <w:szCs w:val="20"/>
                <w:shd w:val="clear" w:color="auto" w:fill="FFFFFF"/>
              </w:rPr>
            </w:pPr>
          </w:p>
        </w:tc>
        <w:tc>
          <w:tcPr>
            <w:tcW w:w="7200" w:type="dxa"/>
          </w:tcPr>
          <w:p w14:paraId="0A02B7B4" w14:textId="77777777" w:rsidR="009402F8" w:rsidRPr="00AF7288" w:rsidRDefault="009402F8" w:rsidP="0072661C">
            <w:pPr>
              <w:tabs>
                <w:tab w:val="left" w:pos="2788"/>
              </w:tabs>
              <w:ind w:left="708" w:hanging="708"/>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(beleggingscompartiment)</w:t>
            </w:r>
            <w:r w:rsidRPr="00AF7288">
              <w:rPr>
                <w:rFonts w:ascii="Verdana" w:eastAsia="Microsoft YaHei UI" w:hAnsi="Verdana" w:cs="Calibri"/>
                <w:color w:val="000000"/>
                <w:sz w:val="20"/>
                <w:szCs w:val="20"/>
                <w:lang w:eastAsia="nl-BE"/>
              </w:rPr>
              <w:tab/>
              <w:t xml:space="preserve">groep van beleggingen belegt in instrumenten met dezelfde kenmerken (definitie) </w:t>
            </w:r>
          </w:p>
          <w:p w14:paraId="254E32A8" w14:textId="77777777" w:rsidR="009402F8" w:rsidRPr="00AF7288" w:rsidRDefault="009402F8" w:rsidP="0072661C">
            <w:pPr>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ab/>
            </w:r>
            <w:proofErr w:type="spellStart"/>
            <w:r w:rsidRPr="00AF7288">
              <w:rPr>
                <w:rFonts w:ascii="Verdana" w:eastAsia="Microsoft YaHei UI" w:hAnsi="Verdana" w:cs="Calibri"/>
                <w:color w:val="000000"/>
                <w:sz w:val="20"/>
                <w:szCs w:val="20"/>
                <w:lang w:eastAsia="nl-BE"/>
              </w:rPr>
              <w:t>vb</w:t>
            </w:r>
            <w:proofErr w:type="spellEnd"/>
            <w:r w:rsidRPr="00AF7288">
              <w:rPr>
                <w:rFonts w:ascii="Verdana" w:eastAsia="Microsoft YaHei UI" w:hAnsi="Verdana" w:cs="Calibri"/>
                <w:color w:val="000000"/>
                <w:sz w:val="20"/>
                <w:szCs w:val="20"/>
                <w:lang w:eastAsia="nl-BE"/>
              </w:rPr>
              <w:t>: compartiment aandelen, groep met enkel aandelen,  compartiment fondsen, groep met enkel fondsen.</w:t>
            </w:r>
          </w:p>
          <w:p w14:paraId="43FA2EB3" w14:textId="77777777" w:rsidR="009402F8" w:rsidRPr="00AF7288" w:rsidRDefault="009402F8" w:rsidP="0072661C">
            <w:pPr>
              <w:rPr>
                <w:rFonts w:ascii="Arial" w:hAnsi="Arial" w:cs="Arial"/>
                <w:color w:val="222222"/>
                <w:sz w:val="20"/>
                <w:szCs w:val="20"/>
                <w:shd w:val="clear" w:color="auto" w:fill="FFFFFF"/>
              </w:rPr>
            </w:pPr>
          </w:p>
        </w:tc>
      </w:tr>
      <w:tr w:rsidR="009402F8" w:rsidRPr="00AF7288" w14:paraId="2ADB6352" w14:textId="77777777" w:rsidTr="0072661C">
        <w:tc>
          <w:tcPr>
            <w:tcW w:w="2151" w:type="dxa"/>
          </w:tcPr>
          <w:p w14:paraId="3EC09023" w14:textId="77777777" w:rsidR="009402F8" w:rsidRPr="00AF7288" w:rsidRDefault="009402F8" w:rsidP="0072661C">
            <w:pPr>
              <w:rPr>
                <w:rFonts w:ascii="Arial" w:hAnsi="Arial" w:cs="Arial"/>
                <w:color w:val="222222"/>
                <w:sz w:val="20"/>
                <w:szCs w:val="20"/>
                <w:shd w:val="clear" w:color="auto" w:fill="FFFFFF"/>
              </w:rPr>
            </w:pPr>
            <w:r w:rsidRPr="00AF7288">
              <w:rPr>
                <w:rFonts w:ascii="Arial" w:hAnsi="Arial" w:cs="Arial"/>
                <w:color w:val="222222"/>
                <w:sz w:val="20"/>
                <w:szCs w:val="20"/>
                <w:shd w:val="clear" w:color="auto" w:fill="FFFFFF"/>
              </w:rPr>
              <w:t>Compartiment Regels</w:t>
            </w:r>
          </w:p>
        </w:tc>
        <w:tc>
          <w:tcPr>
            <w:tcW w:w="7200" w:type="dxa"/>
          </w:tcPr>
          <w:p w14:paraId="7C665212" w14:textId="77777777" w:rsidR="009402F8" w:rsidRPr="00AF7288" w:rsidRDefault="009402F8" w:rsidP="0072661C">
            <w:pPr>
              <w:rPr>
                <w:rFonts w:ascii="Arial" w:hAnsi="Arial" w:cs="Arial"/>
                <w:color w:val="222222"/>
                <w:sz w:val="20"/>
                <w:szCs w:val="20"/>
                <w:shd w:val="clear" w:color="auto" w:fill="FFFFFF"/>
              </w:rPr>
            </w:pPr>
            <w:r w:rsidRPr="00AF7288">
              <w:rPr>
                <w:rFonts w:ascii="Arial" w:hAnsi="Arial" w:cs="Arial"/>
                <w:color w:val="222222"/>
                <w:sz w:val="20"/>
                <w:szCs w:val="20"/>
                <w:shd w:val="clear" w:color="auto" w:fill="FFFFFF"/>
              </w:rPr>
              <w:t xml:space="preserve">de verschillende regels en de waarden per compartiment die nodig zijn om de formules uit te werken.  </w:t>
            </w:r>
          </w:p>
          <w:p w14:paraId="7C67880D" w14:textId="77777777" w:rsidR="009402F8" w:rsidRPr="00AF7288" w:rsidRDefault="009402F8" w:rsidP="0072661C">
            <w:pPr>
              <w:rPr>
                <w:rFonts w:ascii="Arial" w:hAnsi="Arial" w:cs="Arial"/>
                <w:color w:val="222222"/>
                <w:sz w:val="20"/>
                <w:szCs w:val="20"/>
                <w:shd w:val="clear" w:color="auto" w:fill="FFFFFF"/>
              </w:rPr>
            </w:pPr>
          </w:p>
        </w:tc>
      </w:tr>
      <w:tr w:rsidR="009402F8" w:rsidRPr="00AF7288" w14:paraId="54C96EB7" w14:textId="77777777" w:rsidTr="0072661C">
        <w:tc>
          <w:tcPr>
            <w:tcW w:w="2151" w:type="dxa"/>
          </w:tcPr>
          <w:p w14:paraId="3D7DF95C" w14:textId="77777777" w:rsidR="009402F8" w:rsidRPr="00AF7288" w:rsidRDefault="009402F8" w:rsidP="0072661C">
            <w:pPr>
              <w:rPr>
                <w:rFonts w:ascii="Arial" w:hAnsi="Arial" w:cs="Arial"/>
                <w:color w:val="222222"/>
                <w:sz w:val="20"/>
                <w:szCs w:val="20"/>
                <w:shd w:val="clear" w:color="auto" w:fill="FFFFFF"/>
              </w:rPr>
            </w:pPr>
            <w:r w:rsidRPr="00AF7288">
              <w:rPr>
                <w:rFonts w:ascii="Arial" w:hAnsi="Arial" w:cs="Arial"/>
                <w:color w:val="222222"/>
                <w:sz w:val="20"/>
                <w:szCs w:val="20"/>
                <w:shd w:val="clear" w:color="auto" w:fill="FFFFFF"/>
              </w:rPr>
              <w:t xml:space="preserve">Formule </w:t>
            </w:r>
          </w:p>
        </w:tc>
        <w:tc>
          <w:tcPr>
            <w:tcW w:w="7200" w:type="dxa"/>
          </w:tcPr>
          <w:p w14:paraId="24D41D95" w14:textId="77777777" w:rsidR="009402F8" w:rsidRPr="00AF7288" w:rsidRDefault="009402F8" w:rsidP="0072661C">
            <w:pPr>
              <w:rPr>
                <w:rFonts w:ascii="Arial" w:hAnsi="Arial" w:cs="Arial"/>
                <w:color w:val="222222"/>
                <w:sz w:val="20"/>
                <w:szCs w:val="20"/>
                <w:shd w:val="clear" w:color="auto" w:fill="FFFFFF"/>
              </w:rPr>
            </w:pPr>
            <w:r w:rsidRPr="00AF7288">
              <w:rPr>
                <w:rFonts w:ascii="Arial" w:hAnsi="Arial" w:cs="Arial"/>
                <w:color w:val="222222"/>
                <w:sz w:val="20"/>
                <w:szCs w:val="20"/>
                <w:shd w:val="clear" w:color="auto" w:fill="FFFFFF"/>
              </w:rPr>
              <w:t>De bepaling van de volgorde en de wijze waarop de gegevens die voldoen aan de voorwaarden worden verwerkt.</w:t>
            </w:r>
          </w:p>
          <w:p w14:paraId="787FAAD4" w14:textId="77777777" w:rsidR="009402F8" w:rsidRPr="00AF7288" w:rsidRDefault="009402F8" w:rsidP="0072661C">
            <w:pPr>
              <w:rPr>
                <w:rFonts w:ascii="Arial" w:hAnsi="Arial" w:cs="Arial"/>
                <w:color w:val="222222"/>
                <w:sz w:val="20"/>
                <w:szCs w:val="20"/>
                <w:shd w:val="clear" w:color="auto" w:fill="FFFFFF"/>
              </w:rPr>
            </w:pPr>
            <w:r w:rsidRPr="00AF7288">
              <w:rPr>
                <w:rFonts w:ascii="Arial" w:hAnsi="Arial" w:cs="Arial"/>
                <w:color w:val="222222"/>
                <w:sz w:val="20"/>
                <w:szCs w:val="20"/>
                <w:shd w:val="clear" w:color="auto" w:fill="FFFFFF"/>
              </w:rPr>
              <w:t xml:space="preserve">  </w:t>
            </w:r>
          </w:p>
        </w:tc>
      </w:tr>
      <w:tr w:rsidR="009402F8" w:rsidRPr="00AF7288" w14:paraId="00ABCD72" w14:textId="77777777" w:rsidTr="0072661C">
        <w:tc>
          <w:tcPr>
            <w:tcW w:w="2151" w:type="dxa"/>
          </w:tcPr>
          <w:p w14:paraId="4EA94B4E" w14:textId="77777777" w:rsidR="009402F8" w:rsidRPr="00AF7288" w:rsidRDefault="009402F8" w:rsidP="0072661C">
            <w:pPr>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geldrekening</w:t>
            </w:r>
          </w:p>
        </w:tc>
        <w:tc>
          <w:tcPr>
            <w:tcW w:w="7200" w:type="dxa"/>
          </w:tcPr>
          <w:p w14:paraId="4FBACD98" w14:textId="77777777" w:rsidR="009402F8" w:rsidRPr="00AF7288" w:rsidRDefault="009402F8" w:rsidP="0072661C">
            <w:pPr>
              <w:tabs>
                <w:tab w:val="left" w:pos="2788"/>
              </w:tabs>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 xml:space="preserve">Rekeningen bij een instelling waarop transacties met een zelfde valuta gegroepeerd wordt op één rekening nummer. </w:t>
            </w:r>
          </w:p>
          <w:p w14:paraId="4C6E2D64" w14:textId="77777777" w:rsidR="009402F8" w:rsidRPr="00AF7288" w:rsidRDefault="009402F8" w:rsidP="0072661C">
            <w:pPr>
              <w:tabs>
                <w:tab w:val="left" w:pos="2788"/>
              </w:tabs>
              <w:ind w:left="708"/>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 xml:space="preserve">Het rekeningnummer heeft dan meerdere saldi in verschillende soorten valuta. </w:t>
            </w:r>
            <w:proofErr w:type="spellStart"/>
            <w:r w:rsidRPr="00AF7288">
              <w:rPr>
                <w:rFonts w:ascii="Verdana" w:eastAsia="Microsoft YaHei UI" w:hAnsi="Verdana" w:cs="Calibri"/>
                <w:color w:val="000000"/>
                <w:sz w:val="20"/>
                <w:szCs w:val="20"/>
                <w:lang w:eastAsia="nl-BE"/>
              </w:rPr>
              <w:t>Vb</w:t>
            </w:r>
            <w:proofErr w:type="spellEnd"/>
            <w:r w:rsidRPr="00AF7288">
              <w:rPr>
                <w:rFonts w:ascii="Verdana" w:eastAsia="Microsoft YaHei UI" w:hAnsi="Verdana" w:cs="Calibri"/>
                <w:color w:val="000000"/>
                <w:sz w:val="20"/>
                <w:szCs w:val="20"/>
                <w:lang w:eastAsia="nl-BE"/>
              </w:rPr>
              <w:t>:  totaal aan € in bezit, totaal aan US$ in bezit,  enz..</w:t>
            </w:r>
          </w:p>
          <w:p w14:paraId="39D021C1" w14:textId="77777777" w:rsidR="009402F8" w:rsidRPr="00AF7288" w:rsidRDefault="009402F8" w:rsidP="0072661C">
            <w:pPr>
              <w:tabs>
                <w:tab w:val="left" w:pos="2788"/>
              </w:tabs>
              <w:rPr>
                <w:rFonts w:ascii="Verdana" w:eastAsia="Microsoft YaHei UI" w:hAnsi="Verdana" w:cs="Calibri"/>
                <w:color w:val="000000"/>
                <w:sz w:val="20"/>
                <w:szCs w:val="20"/>
                <w:lang w:eastAsia="nl-BE"/>
              </w:rPr>
            </w:pPr>
          </w:p>
        </w:tc>
      </w:tr>
      <w:tr w:rsidR="009402F8" w:rsidRPr="00AF7288" w14:paraId="222C37C7" w14:textId="77777777" w:rsidTr="0072661C">
        <w:tc>
          <w:tcPr>
            <w:tcW w:w="2151" w:type="dxa"/>
          </w:tcPr>
          <w:p w14:paraId="59F54A35" w14:textId="77777777" w:rsidR="009402F8" w:rsidRPr="00AF7288" w:rsidRDefault="009402F8" w:rsidP="0072661C">
            <w:pPr>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geplaatst</w:t>
            </w:r>
          </w:p>
        </w:tc>
        <w:tc>
          <w:tcPr>
            <w:tcW w:w="7200" w:type="dxa"/>
          </w:tcPr>
          <w:p w14:paraId="322CAB26" w14:textId="77777777" w:rsidR="009402F8" w:rsidRPr="00AF7288" w:rsidRDefault="009402F8" w:rsidP="0072661C">
            <w:pPr>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 xml:space="preserve">Soort van order, die ingeven wordt voor uitvoering. </w:t>
            </w:r>
          </w:p>
          <w:p w14:paraId="76AE9237" w14:textId="77777777" w:rsidR="009402F8" w:rsidRPr="00AF7288" w:rsidRDefault="009402F8" w:rsidP="0072661C">
            <w:pPr>
              <w:rPr>
                <w:rFonts w:ascii="Verdana" w:eastAsia="Microsoft YaHei UI" w:hAnsi="Verdana" w:cs="Calibri"/>
                <w:color w:val="000000"/>
                <w:sz w:val="20"/>
                <w:szCs w:val="20"/>
                <w:lang w:eastAsia="nl-BE"/>
              </w:rPr>
            </w:pPr>
          </w:p>
        </w:tc>
      </w:tr>
      <w:tr w:rsidR="009402F8" w:rsidRPr="00AF7288" w14:paraId="314DE843" w14:textId="77777777" w:rsidTr="0072661C">
        <w:tc>
          <w:tcPr>
            <w:tcW w:w="2151" w:type="dxa"/>
          </w:tcPr>
          <w:p w14:paraId="15648112" w14:textId="77777777" w:rsidR="009402F8" w:rsidRPr="00AF7288" w:rsidRDefault="009402F8" w:rsidP="0072661C">
            <w:pPr>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Handeling</w:t>
            </w:r>
          </w:p>
        </w:tc>
        <w:tc>
          <w:tcPr>
            <w:tcW w:w="7200" w:type="dxa"/>
          </w:tcPr>
          <w:p w14:paraId="4BB856B8" w14:textId="77777777" w:rsidR="009402F8" w:rsidRPr="00AF7288" w:rsidRDefault="009402F8" w:rsidP="0072661C">
            <w:pPr>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 xml:space="preserve">Uitvoering waaraan het order wordt onderworpen. </w:t>
            </w:r>
          </w:p>
          <w:p w14:paraId="79E3C01C" w14:textId="77777777" w:rsidR="009402F8" w:rsidRPr="00AF7288" w:rsidRDefault="009402F8" w:rsidP="0072661C">
            <w:pPr>
              <w:rPr>
                <w:rFonts w:ascii="Verdana" w:eastAsia="Microsoft YaHei UI" w:hAnsi="Verdana" w:cs="Calibri"/>
                <w:color w:val="000000"/>
                <w:sz w:val="20"/>
                <w:szCs w:val="20"/>
                <w:lang w:eastAsia="nl-BE"/>
              </w:rPr>
            </w:pPr>
          </w:p>
        </w:tc>
      </w:tr>
      <w:tr w:rsidR="009402F8" w:rsidRPr="00AF7288" w14:paraId="2FD68F83" w14:textId="77777777" w:rsidTr="0072661C">
        <w:tc>
          <w:tcPr>
            <w:tcW w:w="2151" w:type="dxa"/>
          </w:tcPr>
          <w:p w14:paraId="14D41002" w14:textId="77777777" w:rsidR="009402F8" w:rsidRPr="00AF7288" w:rsidRDefault="009402F8" w:rsidP="0072661C">
            <w:pPr>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Instrument</w:t>
            </w:r>
          </w:p>
        </w:tc>
        <w:tc>
          <w:tcPr>
            <w:tcW w:w="7200" w:type="dxa"/>
          </w:tcPr>
          <w:p w14:paraId="2676E303" w14:textId="77777777" w:rsidR="009402F8" w:rsidRPr="00AF7288" w:rsidRDefault="009402F8" w:rsidP="0072661C">
            <w:pPr>
              <w:tabs>
                <w:tab w:val="left" w:pos="2788"/>
              </w:tabs>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Ruime vorm waarin roerend vermogen kan belegd worden.</w:t>
            </w:r>
          </w:p>
          <w:p w14:paraId="39EFAC1A" w14:textId="77777777" w:rsidR="009402F8" w:rsidRPr="00AF7288" w:rsidRDefault="009402F8" w:rsidP="0072661C">
            <w:pPr>
              <w:tabs>
                <w:tab w:val="left" w:pos="2788"/>
              </w:tabs>
              <w:rPr>
                <w:rFonts w:ascii="Verdana" w:eastAsia="Microsoft YaHei UI" w:hAnsi="Verdana" w:cs="Calibri"/>
                <w:color w:val="000000"/>
                <w:sz w:val="20"/>
                <w:szCs w:val="20"/>
                <w:lang w:eastAsia="nl-BE"/>
              </w:rPr>
            </w:pPr>
            <w:proofErr w:type="spellStart"/>
            <w:r w:rsidRPr="00AF7288">
              <w:rPr>
                <w:rFonts w:ascii="Verdana" w:eastAsia="Microsoft YaHei UI" w:hAnsi="Verdana" w:cs="Calibri"/>
                <w:color w:val="000000"/>
                <w:sz w:val="20"/>
                <w:szCs w:val="20"/>
                <w:lang w:eastAsia="nl-BE"/>
              </w:rPr>
              <w:t>Vb</w:t>
            </w:r>
            <w:proofErr w:type="spellEnd"/>
            <w:r w:rsidRPr="00AF7288">
              <w:rPr>
                <w:rFonts w:ascii="Verdana" w:eastAsia="Microsoft YaHei UI" w:hAnsi="Verdana" w:cs="Calibri"/>
                <w:color w:val="000000"/>
                <w:sz w:val="20"/>
                <w:szCs w:val="20"/>
                <w:lang w:eastAsia="nl-BE"/>
              </w:rPr>
              <w:t xml:space="preserve">: aandelen, obligatie, fondsen, warrant, turbo, optie, </w:t>
            </w:r>
            <w:proofErr w:type="spellStart"/>
            <w:r w:rsidRPr="00AF7288">
              <w:rPr>
                <w:rFonts w:ascii="Verdana" w:eastAsia="Microsoft YaHei UI" w:hAnsi="Verdana" w:cs="Calibri"/>
                <w:color w:val="000000"/>
                <w:sz w:val="20"/>
                <w:szCs w:val="20"/>
                <w:lang w:eastAsia="nl-BE"/>
              </w:rPr>
              <w:t>futures</w:t>
            </w:r>
            <w:proofErr w:type="spellEnd"/>
            <w:r w:rsidRPr="00AF7288">
              <w:rPr>
                <w:rFonts w:ascii="Verdana" w:eastAsia="Microsoft YaHei UI" w:hAnsi="Verdana" w:cs="Calibri"/>
                <w:color w:val="000000"/>
                <w:sz w:val="20"/>
                <w:szCs w:val="20"/>
                <w:lang w:eastAsia="nl-BE"/>
              </w:rPr>
              <w:t xml:space="preserve">, swaps, termijn rekening  </w:t>
            </w:r>
            <w:proofErr w:type="spellStart"/>
            <w:r w:rsidRPr="00AF7288">
              <w:rPr>
                <w:rFonts w:ascii="Verdana" w:eastAsia="Microsoft YaHei UI" w:hAnsi="Verdana" w:cs="Calibri"/>
                <w:color w:val="000000"/>
                <w:sz w:val="20"/>
                <w:szCs w:val="20"/>
                <w:lang w:eastAsia="nl-BE"/>
              </w:rPr>
              <w:t>enz</w:t>
            </w:r>
            <w:proofErr w:type="spellEnd"/>
            <w:r w:rsidRPr="00AF7288">
              <w:rPr>
                <w:rFonts w:ascii="Verdana" w:eastAsia="Microsoft YaHei UI" w:hAnsi="Verdana" w:cs="Calibri"/>
                <w:color w:val="000000"/>
                <w:sz w:val="20"/>
                <w:szCs w:val="20"/>
                <w:lang w:eastAsia="nl-BE"/>
              </w:rPr>
              <w:t>…</w:t>
            </w:r>
          </w:p>
          <w:p w14:paraId="3AAA3C42" w14:textId="77777777" w:rsidR="009402F8" w:rsidRPr="00AF7288" w:rsidRDefault="009402F8" w:rsidP="0072661C">
            <w:pPr>
              <w:tabs>
                <w:tab w:val="left" w:pos="2788"/>
              </w:tabs>
              <w:rPr>
                <w:rFonts w:ascii="Verdana" w:eastAsia="Microsoft YaHei UI" w:hAnsi="Verdana" w:cs="Calibri"/>
                <w:color w:val="000000"/>
                <w:sz w:val="20"/>
                <w:szCs w:val="20"/>
                <w:lang w:eastAsia="nl-BE"/>
              </w:rPr>
            </w:pPr>
          </w:p>
        </w:tc>
      </w:tr>
      <w:tr w:rsidR="009402F8" w:rsidRPr="00AF7288" w14:paraId="324DD95F" w14:textId="77777777" w:rsidTr="0072661C">
        <w:tc>
          <w:tcPr>
            <w:tcW w:w="2151" w:type="dxa"/>
          </w:tcPr>
          <w:p w14:paraId="554C5EC5" w14:textId="0D0A0326" w:rsidR="009402F8" w:rsidRPr="00AF7288" w:rsidRDefault="00C65160" w:rsidP="0072661C">
            <w:pPr>
              <w:rPr>
                <w:rFonts w:ascii="Verdana" w:eastAsia="Microsoft YaHei UI" w:hAnsi="Verdana" w:cs="Calibri"/>
                <w:color w:val="000000"/>
                <w:sz w:val="20"/>
                <w:szCs w:val="20"/>
                <w:lang w:eastAsia="nl-BE"/>
              </w:rPr>
            </w:pPr>
            <w:r>
              <w:rPr>
                <w:rFonts w:ascii="Verdana" w:eastAsia="Microsoft YaHei UI" w:hAnsi="Verdana" w:cs="Calibri"/>
                <w:color w:val="000000"/>
                <w:sz w:val="20"/>
                <w:szCs w:val="20"/>
                <w:lang w:eastAsia="nl-BE"/>
              </w:rPr>
              <w:lastRenderedPageBreak/>
              <w:t>i</w:t>
            </w:r>
            <w:r w:rsidR="009402F8" w:rsidRPr="00AF7288">
              <w:rPr>
                <w:rFonts w:ascii="Verdana" w:eastAsia="Microsoft YaHei UI" w:hAnsi="Verdana" w:cs="Calibri"/>
                <w:color w:val="000000"/>
                <w:sz w:val="20"/>
                <w:szCs w:val="20"/>
                <w:lang w:eastAsia="nl-BE"/>
              </w:rPr>
              <w:t>nstrument Regels</w:t>
            </w:r>
          </w:p>
        </w:tc>
        <w:tc>
          <w:tcPr>
            <w:tcW w:w="7200" w:type="dxa"/>
          </w:tcPr>
          <w:p w14:paraId="6DDC7EA9" w14:textId="77777777" w:rsidR="009402F8" w:rsidRPr="00AF7288" w:rsidRDefault="009402F8" w:rsidP="0072661C">
            <w:pPr>
              <w:rPr>
                <w:rFonts w:ascii="Arial" w:hAnsi="Arial" w:cs="Arial"/>
                <w:color w:val="222222"/>
                <w:sz w:val="20"/>
                <w:szCs w:val="20"/>
                <w:shd w:val="clear" w:color="auto" w:fill="FFFFFF"/>
              </w:rPr>
            </w:pPr>
            <w:r w:rsidRPr="00AF7288">
              <w:rPr>
                <w:rFonts w:ascii="Arial" w:hAnsi="Arial" w:cs="Arial"/>
                <w:color w:val="222222"/>
                <w:sz w:val="20"/>
                <w:szCs w:val="20"/>
                <w:shd w:val="clear" w:color="auto" w:fill="FFFFFF"/>
              </w:rPr>
              <w:t xml:space="preserve">de verschillende regels en de waarden per instrument die nodig zijn om de formules uit te werken.  </w:t>
            </w:r>
          </w:p>
          <w:p w14:paraId="3EF40418" w14:textId="77777777" w:rsidR="009402F8" w:rsidRPr="00AF7288" w:rsidRDefault="009402F8" w:rsidP="0072661C">
            <w:pPr>
              <w:rPr>
                <w:rFonts w:ascii="Verdana" w:eastAsia="Microsoft YaHei UI" w:hAnsi="Verdana" w:cs="Calibri"/>
                <w:color w:val="000000"/>
                <w:sz w:val="20"/>
                <w:szCs w:val="20"/>
                <w:lang w:eastAsia="nl-BE"/>
              </w:rPr>
            </w:pPr>
          </w:p>
        </w:tc>
      </w:tr>
      <w:tr w:rsidR="009402F8" w:rsidRPr="00AF7288" w14:paraId="7C7FE15E" w14:textId="77777777" w:rsidTr="0072661C">
        <w:tc>
          <w:tcPr>
            <w:tcW w:w="2151" w:type="dxa"/>
          </w:tcPr>
          <w:p w14:paraId="6F98E461" w14:textId="7C550CDB" w:rsidR="009402F8" w:rsidRPr="00AF7288" w:rsidRDefault="009402F8" w:rsidP="0072661C">
            <w:pPr>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las</w:t>
            </w:r>
          </w:p>
        </w:tc>
        <w:tc>
          <w:tcPr>
            <w:tcW w:w="7200" w:type="dxa"/>
          </w:tcPr>
          <w:p w14:paraId="577E5965" w14:textId="77777777" w:rsidR="009402F8" w:rsidRPr="00AF7288" w:rsidRDefault="009402F8" w:rsidP="0072661C">
            <w:pPr>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een vereniging van beleggers die gezamenlijk fictief beleggingen (instrumenten) aanhouden, en gezamenlijk de strategie bepalen. Om het vooropgestelde doel te bereiken. En als klas geregistreerd zijn.</w:t>
            </w:r>
          </w:p>
          <w:p w14:paraId="253850C8" w14:textId="77777777" w:rsidR="009402F8" w:rsidRPr="00AF7288" w:rsidRDefault="009402F8" w:rsidP="0072661C">
            <w:pPr>
              <w:tabs>
                <w:tab w:val="left" w:pos="2788"/>
              </w:tabs>
              <w:rPr>
                <w:rFonts w:ascii="Verdana" w:eastAsia="Microsoft YaHei UI" w:hAnsi="Verdana" w:cs="Calibri"/>
                <w:color w:val="000000"/>
                <w:sz w:val="20"/>
                <w:szCs w:val="20"/>
                <w:lang w:eastAsia="nl-BE"/>
              </w:rPr>
            </w:pPr>
          </w:p>
        </w:tc>
      </w:tr>
      <w:tr w:rsidR="009402F8" w:rsidRPr="00AF7288" w14:paraId="3B171CBD" w14:textId="77777777" w:rsidTr="0072661C">
        <w:tc>
          <w:tcPr>
            <w:tcW w:w="2151" w:type="dxa"/>
          </w:tcPr>
          <w:p w14:paraId="50F5D5BF" w14:textId="77777777" w:rsidR="009402F8" w:rsidRPr="00AF7288" w:rsidRDefault="009402F8" w:rsidP="0072661C">
            <w:pPr>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 xml:space="preserve">Leden </w:t>
            </w:r>
          </w:p>
        </w:tc>
        <w:tc>
          <w:tcPr>
            <w:tcW w:w="7200" w:type="dxa"/>
          </w:tcPr>
          <w:p w14:paraId="0215F14F" w14:textId="77777777" w:rsidR="009402F8" w:rsidRPr="00AF7288" w:rsidRDefault="009402F8" w:rsidP="0072661C">
            <w:pPr>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 xml:space="preserve">Personen die bij een portefeuille behoren. </w:t>
            </w:r>
          </w:p>
          <w:p w14:paraId="1ED70CEA" w14:textId="77777777" w:rsidR="009402F8" w:rsidRPr="00AF7288" w:rsidRDefault="009402F8" w:rsidP="0072661C">
            <w:pPr>
              <w:rPr>
                <w:rFonts w:ascii="Verdana" w:eastAsia="Microsoft YaHei UI" w:hAnsi="Verdana" w:cs="Calibri"/>
                <w:color w:val="000000"/>
                <w:sz w:val="20"/>
                <w:szCs w:val="20"/>
                <w:lang w:eastAsia="nl-BE"/>
              </w:rPr>
            </w:pPr>
          </w:p>
        </w:tc>
      </w:tr>
      <w:tr w:rsidR="009402F8" w:rsidRPr="00AF7288" w14:paraId="42E1E159" w14:textId="77777777" w:rsidTr="0072661C">
        <w:tc>
          <w:tcPr>
            <w:tcW w:w="2151" w:type="dxa"/>
          </w:tcPr>
          <w:p w14:paraId="00B66431" w14:textId="77777777" w:rsidR="009402F8" w:rsidRPr="00AF7288" w:rsidRDefault="009402F8" w:rsidP="0072661C">
            <w:pPr>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 xml:space="preserve">Order </w:t>
            </w:r>
          </w:p>
        </w:tc>
        <w:tc>
          <w:tcPr>
            <w:tcW w:w="7200" w:type="dxa"/>
          </w:tcPr>
          <w:p w14:paraId="702E63FF" w14:textId="77777777" w:rsidR="009402F8" w:rsidRPr="00AF7288" w:rsidRDefault="009402F8" w:rsidP="0072661C">
            <w:pPr>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Opdracht die wordt opgemaakt  voor uitvoering, met de nodige specifieke gegevens.</w:t>
            </w:r>
          </w:p>
          <w:p w14:paraId="3EBF1052" w14:textId="77777777" w:rsidR="009402F8" w:rsidRPr="00AF7288" w:rsidRDefault="009402F8" w:rsidP="0072661C">
            <w:pPr>
              <w:rPr>
                <w:rFonts w:ascii="Verdana" w:eastAsia="Microsoft YaHei UI" w:hAnsi="Verdana" w:cs="Calibri"/>
                <w:color w:val="000000"/>
                <w:sz w:val="20"/>
                <w:szCs w:val="20"/>
                <w:lang w:eastAsia="nl-BE"/>
              </w:rPr>
            </w:pPr>
          </w:p>
        </w:tc>
      </w:tr>
      <w:tr w:rsidR="009402F8" w:rsidRPr="00AF7288" w14:paraId="2F27960D" w14:textId="77777777" w:rsidTr="0072661C">
        <w:tc>
          <w:tcPr>
            <w:tcW w:w="2151" w:type="dxa"/>
          </w:tcPr>
          <w:p w14:paraId="6E8ED8B7" w14:textId="77777777" w:rsidR="009402F8" w:rsidRPr="00AF7288" w:rsidRDefault="009402F8" w:rsidP="0072661C">
            <w:pPr>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portefeuille</w:t>
            </w:r>
          </w:p>
        </w:tc>
        <w:tc>
          <w:tcPr>
            <w:tcW w:w="7200" w:type="dxa"/>
          </w:tcPr>
          <w:p w14:paraId="791CC5F6" w14:textId="77777777" w:rsidR="009402F8" w:rsidRPr="00AF7288" w:rsidRDefault="009402F8" w:rsidP="0072661C">
            <w:pPr>
              <w:tabs>
                <w:tab w:val="left" w:pos="2788"/>
              </w:tabs>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 xml:space="preserve">Het geheel van administratie behorende  bij het beheren van beleggingen. </w:t>
            </w:r>
          </w:p>
          <w:p w14:paraId="5FE35458" w14:textId="77777777" w:rsidR="009402F8" w:rsidRPr="00AF7288" w:rsidRDefault="009402F8" w:rsidP="0072661C">
            <w:pPr>
              <w:tabs>
                <w:tab w:val="left" w:pos="2788"/>
              </w:tabs>
              <w:rPr>
                <w:rFonts w:ascii="Verdana" w:eastAsia="Microsoft YaHei UI" w:hAnsi="Verdana" w:cs="Calibri"/>
                <w:color w:val="000000"/>
                <w:sz w:val="20"/>
                <w:szCs w:val="20"/>
                <w:lang w:eastAsia="nl-BE"/>
              </w:rPr>
            </w:pPr>
          </w:p>
        </w:tc>
      </w:tr>
      <w:tr w:rsidR="009402F8" w:rsidRPr="00AF7288" w14:paraId="6C29E848" w14:textId="77777777" w:rsidTr="0072661C">
        <w:tc>
          <w:tcPr>
            <w:tcW w:w="2151" w:type="dxa"/>
          </w:tcPr>
          <w:p w14:paraId="1CB441A6" w14:textId="77777777" w:rsidR="009402F8" w:rsidRPr="00AF7288" w:rsidRDefault="009402F8" w:rsidP="0072661C">
            <w:pPr>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Portefeuille Regels</w:t>
            </w:r>
          </w:p>
        </w:tc>
        <w:tc>
          <w:tcPr>
            <w:tcW w:w="7200" w:type="dxa"/>
          </w:tcPr>
          <w:p w14:paraId="4A473760" w14:textId="77777777" w:rsidR="009402F8" w:rsidRPr="00AF7288" w:rsidRDefault="009402F8" w:rsidP="0072661C">
            <w:pPr>
              <w:rPr>
                <w:rFonts w:ascii="Arial" w:hAnsi="Arial" w:cs="Arial"/>
                <w:color w:val="222222"/>
                <w:sz w:val="20"/>
                <w:szCs w:val="20"/>
                <w:shd w:val="clear" w:color="auto" w:fill="FFFFFF"/>
              </w:rPr>
            </w:pPr>
            <w:r w:rsidRPr="00AF7288">
              <w:rPr>
                <w:rFonts w:ascii="Arial" w:hAnsi="Arial" w:cs="Arial"/>
                <w:color w:val="222222"/>
                <w:sz w:val="20"/>
                <w:szCs w:val="20"/>
                <w:shd w:val="clear" w:color="auto" w:fill="FFFFFF"/>
              </w:rPr>
              <w:t xml:space="preserve">de verschillende regels en de waarden per portefeuille die nodig zijn om de formules uit te werken. </w:t>
            </w:r>
          </w:p>
          <w:p w14:paraId="29242EF3" w14:textId="77777777" w:rsidR="009402F8" w:rsidRPr="00AF7288" w:rsidRDefault="009402F8" w:rsidP="0072661C">
            <w:pPr>
              <w:rPr>
                <w:rFonts w:ascii="Verdana" w:eastAsia="Microsoft YaHei UI" w:hAnsi="Verdana" w:cs="Calibri"/>
                <w:color w:val="000000"/>
                <w:sz w:val="20"/>
                <w:szCs w:val="20"/>
                <w:lang w:eastAsia="nl-BE"/>
              </w:rPr>
            </w:pPr>
          </w:p>
        </w:tc>
      </w:tr>
      <w:tr w:rsidR="009402F8" w:rsidRPr="00AF7288" w14:paraId="4B735985" w14:textId="77777777" w:rsidTr="0072661C">
        <w:tc>
          <w:tcPr>
            <w:tcW w:w="2151" w:type="dxa"/>
          </w:tcPr>
          <w:p w14:paraId="1EC1015A" w14:textId="77777777" w:rsidR="009402F8" w:rsidRPr="00AF7288" w:rsidRDefault="009402F8" w:rsidP="0072661C">
            <w:pPr>
              <w:rPr>
                <w:rFonts w:ascii="Arial" w:hAnsi="Arial" w:cs="Arial"/>
                <w:color w:val="222222"/>
                <w:sz w:val="20"/>
                <w:szCs w:val="20"/>
                <w:shd w:val="clear" w:color="auto" w:fill="FFFFFF"/>
              </w:rPr>
            </w:pPr>
            <w:r w:rsidRPr="00AF7288">
              <w:rPr>
                <w:rFonts w:ascii="Arial" w:hAnsi="Arial" w:cs="Arial"/>
                <w:color w:val="222222"/>
                <w:sz w:val="20"/>
                <w:szCs w:val="20"/>
                <w:shd w:val="clear" w:color="auto" w:fill="FFFFFF"/>
              </w:rPr>
              <w:t xml:space="preserve">Regels </w:t>
            </w:r>
          </w:p>
        </w:tc>
        <w:tc>
          <w:tcPr>
            <w:tcW w:w="7200" w:type="dxa"/>
          </w:tcPr>
          <w:p w14:paraId="6D5DA273" w14:textId="77777777" w:rsidR="009402F8" w:rsidRPr="00AF7288" w:rsidRDefault="009402F8" w:rsidP="0072661C">
            <w:pPr>
              <w:tabs>
                <w:tab w:val="left" w:pos="2788"/>
              </w:tabs>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 xml:space="preserve">Manier en voorwaarde waaraan moet worden voldaan bij het uitwerken van formules om de strategie voorwaarden te verwezenlijken. </w:t>
            </w:r>
          </w:p>
          <w:p w14:paraId="3C2DFDEE" w14:textId="77777777" w:rsidR="009402F8" w:rsidRPr="00AF7288" w:rsidRDefault="009402F8" w:rsidP="0072661C">
            <w:pPr>
              <w:tabs>
                <w:tab w:val="left" w:pos="2788"/>
              </w:tabs>
              <w:rPr>
                <w:rFonts w:ascii="Arial" w:hAnsi="Arial" w:cs="Arial"/>
                <w:color w:val="222222"/>
                <w:sz w:val="20"/>
                <w:szCs w:val="20"/>
                <w:shd w:val="clear" w:color="auto" w:fill="FFFFFF"/>
              </w:rPr>
            </w:pPr>
          </w:p>
        </w:tc>
      </w:tr>
      <w:tr w:rsidR="009402F8" w:rsidRPr="00AF7288" w14:paraId="5CCC6C25" w14:textId="77777777" w:rsidTr="0072661C">
        <w:tc>
          <w:tcPr>
            <w:tcW w:w="2151" w:type="dxa"/>
          </w:tcPr>
          <w:p w14:paraId="233E16CA" w14:textId="77777777" w:rsidR="009402F8" w:rsidRPr="00AF7288" w:rsidRDefault="009402F8" w:rsidP="0072661C">
            <w:pPr>
              <w:rPr>
                <w:rFonts w:ascii="Arial" w:hAnsi="Arial" w:cs="Arial"/>
                <w:color w:val="222222"/>
                <w:sz w:val="20"/>
                <w:szCs w:val="20"/>
                <w:shd w:val="clear" w:color="auto" w:fill="FFFFFF"/>
              </w:rPr>
            </w:pPr>
            <w:r w:rsidRPr="00AF7288">
              <w:rPr>
                <w:rFonts w:ascii="Arial" w:hAnsi="Arial" w:cs="Arial"/>
                <w:color w:val="222222"/>
                <w:sz w:val="20"/>
                <w:szCs w:val="20"/>
                <w:shd w:val="clear" w:color="auto" w:fill="FFFFFF"/>
              </w:rPr>
              <w:t> </w:t>
            </w:r>
            <w:r w:rsidRPr="00AF7288">
              <w:rPr>
                <w:rFonts w:ascii="Arial" w:hAnsi="Arial" w:cs="Arial"/>
                <w:bCs/>
                <w:color w:val="222222"/>
                <w:sz w:val="20"/>
                <w:szCs w:val="20"/>
                <w:shd w:val="clear" w:color="auto" w:fill="FFFFFF"/>
              </w:rPr>
              <w:t>strategie</w:t>
            </w:r>
            <w:r w:rsidRPr="00AF7288">
              <w:rPr>
                <w:rFonts w:ascii="Arial" w:hAnsi="Arial" w:cs="Arial"/>
                <w:color w:val="222222"/>
                <w:sz w:val="20"/>
                <w:szCs w:val="20"/>
                <w:shd w:val="clear" w:color="auto" w:fill="FFFFFF"/>
              </w:rPr>
              <w:t> </w:t>
            </w:r>
          </w:p>
        </w:tc>
        <w:tc>
          <w:tcPr>
            <w:tcW w:w="7200" w:type="dxa"/>
          </w:tcPr>
          <w:p w14:paraId="1FFD0433" w14:textId="77777777" w:rsidR="009402F8" w:rsidRPr="00AF7288" w:rsidRDefault="009402F8" w:rsidP="0072661C">
            <w:pPr>
              <w:tabs>
                <w:tab w:val="left" w:pos="2788"/>
              </w:tabs>
              <w:rPr>
                <w:rFonts w:ascii="Verdana" w:eastAsia="Microsoft YaHei UI" w:hAnsi="Verdana" w:cs="Calibri"/>
                <w:color w:val="000000"/>
                <w:sz w:val="20"/>
                <w:szCs w:val="20"/>
                <w:lang w:eastAsia="nl-BE"/>
              </w:rPr>
            </w:pPr>
            <w:r w:rsidRPr="00AF7288">
              <w:rPr>
                <w:rFonts w:ascii="Arial" w:hAnsi="Arial" w:cs="Arial"/>
                <w:color w:val="222222"/>
                <w:sz w:val="20"/>
                <w:szCs w:val="20"/>
                <w:shd w:val="clear" w:color="auto" w:fill="FFFFFF"/>
              </w:rPr>
              <w:t xml:space="preserve">plan waarmee doelstellingen kunnen worden gerealiseerd, bedoeld voor de lange of korte termijn. Om doelstellingen te bereiken zal er een keuze moeten worden gemaakt uit alle mogelijke </w:t>
            </w:r>
            <w:r w:rsidRPr="00AF7288">
              <w:rPr>
                <w:rFonts w:ascii="Verdana" w:eastAsia="Microsoft YaHei UI" w:hAnsi="Verdana" w:cs="Calibri"/>
                <w:color w:val="000000"/>
                <w:sz w:val="20"/>
                <w:szCs w:val="20"/>
                <w:lang w:eastAsia="nl-BE"/>
              </w:rPr>
              <w:t>algoritme die te identificeren zijn en uit elkaar worden gehouden.</w:t>
            </w:r>
          </w:p>
          <w:p w14:paraId="4896D093" w14:textId="77777777" w:rsidR="009402F8" w:rsidRPr="00AF7288" w:rsidRDefault="009402F8" w:rsidP="0072661C">
            <w:pPr>
              <w:rPr>
                <w:rFonts w:ascii="Arial" w:hAnsi="Arial" w:cs="Arial"/>
                <w:color w:val="222222"/>
                <w:sz w:val="20"/>
                <w:szCs w:val="20"/>
                <w:shd w:val="clear" w:color="auto" w:fill="FFFFFF"/>
              </w:rPr>
            </w:pPr>
          </w:p>
        </w:tc>
      </w:tr>
      <w:tr w:rsidR="009402F8" w:rsidRPr="00AF7288" w14:paraId="78D37F38" w14:textId="77777777" w:rsidTr="0072661C">
        <w:tc>
          <w:tcPr>
            <w:tcW w:w="2151" w:type="dxa"/>
          </w:tcPr>
          <w:p w14:paraId="295DB1FE" w14:textId="77777777" w:rsidR="009402F8" w:rsidRPr="00AF7288" w:rsidRDefault="009402F8" w:rsidP="0072661C">
            <w:pPr>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waardering</w:t>
            </w:r>
          </w:p>
        </w:tc>
        <w:tc>
          <w:tcPr>
            <w:tcW w:w="7200" w:type="dxa"/>
          </w:tcPr>
          <w:p w14:paraId="0A821BFE" w14:textId="77777777" w:rsidR="009402F8" w:rsidRPr="00AF7288" w:rsidRDefault="009402F8" w:rsidP="0072661C">
            <w:pPr>
              <w:tabs>
                <w:tab w:val="left" w:pos="2788"/>
              </w:tabs>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Is de wijze waarop een aantal waarden wordt toegekend aan de instrumenten (</w:t>
            </w:r>
            <w:proofErr w:type="spellStart"/>
            <w:r w:rsidRPr="00AF7288">
              <w:rPr>
                <w:rFonts w:ascii="Verdana" w:eastAsia="Microsoft YaHei UI" w:hAnsi="Verdana" w:cs="Calibri"/>
                <w:color w:val="000000"/>
                <w:sz w:val="20"/>
                <w:szCs w:val="20"/>
                <w:lang w:eastAsia="nl-BE"/>
              </w:rPr>
              <w:t>vb</w:t>
            </w:r>
            <w:proofErr w:type="spellEnd"/>
            <w:r w:rsidRPr="00AF7288">
              <w:rPr>
                <w:rFonts w:ascii="Verdana" w:eastAsia="Microsoft YaHei UI" w:hAnsi="Verdana" w:cs="Calibri"/>
                <w:color w:val="000000"/>
                <w:sz w:val="20"/>
                <w:szCs w:val="20"/>
                <w:lang w:eastAsia="nl-BE"/>
              </w:rPr>
              <w:t xml:space="preserve"> dagelijkse beurs koersen)</w:t>
            </w:r>
          </w:p>
          <w:p w14:paraId="3C789406" w14:textId="77777777" w:rsidR="009402F8" w:rsidRPr="00AF7288" w:rsidRDefault="009402F8" w:rsidP="0072661C">
            <w:pPr>
              <w:tabs>
                <w:tab w:val="left" w:pos="2788"/>
              </w:tabs>
              <w:rPr>
                <w:rFonts w:ascii="Verdana" w:eastAsia="Microsoft YaHei UI" w:hAnsi="Verdana" w:cs="Calibri"/>
                <w:color w:val="000000"/>
                <w:sz w:val="20"/>
                <w:szCs w:val="20"/>
                <w:lang w:eastAsia="nl-BE"/>
              </w:rPr>
            </w:pPr>
          </w:p>
        </w:tc>
      </w:tr>
    </w:tbl>
    <w:p w14:paraId="64C48DC3" w14:textId="77777777" w:rsidR="009402F8" w:rsidRPr="00AF7288" w:rsidRDefault="009402F8" w:rsidP="009402F8">
      <w:pPr>
        <w:rPr>
          <w:sz w:val="20"/>
          <w:szCs w:val="20"/>
        </w:rPr>
      </w:pPr>
    </w:p>
    <w:p w14:paraId="637F6CF2" w14:textId="77777777" w:rsidR="009402F8" w:rsidRPr="00AF7288" w:rsidRDefault="009402F8" w:rsidP="009402F8">
      <w:pPr>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‘Geleverd aantal’    bij ‘belegging’. Niet alle orders worden altijd volledig uit gevoerd. Geleverd aantal is de correcte levering.</w:t>
      </w:r>
    </w:p>
    <w:p w14:paraId="2A836A77" w14:textId="77777777" w:rsidR="009402F8" w:rsidRPr="00AF7288" w:rsidRDefault="009402F8" w:rsidP="009402F8">
      <w:pPr>
        <w:rPr>
          <w:rFonts w:ascii="Verdana" w:eastAsia="Microsoft YaHei UI" w:hAnsi="Verdana" w:cs="Calibri"/>
          <w:color w:val="000000"/>
          <w:sz w:val="20"/>
          <w:szCs w:val="20"/>
          <w:lang w:eastAsia="nl-BE"/>
        </w:rPr>
      </w:pPr>
    </w:p>
    <w:p w14:paraId="0E9815F3" w14:textId="77777777" w:rsidR="009402F8" w:rsidRPr="00AF7288" w:rsidRDefault="009402F8" w:rsidP="009402F8">
      <w:pPr>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‘Volume’     Bij ‘waardering’   betekend het totaal aantal verhandelde  instrument voor die handelsperiode waarop de cijfers betrekking hebben.</w:t>
      </w:r>
    </w:p>
    <w:p w14:paraId="7B8EC006" w14:textId="77777777" w:rsidR="009402F8" w:rsidRPr="00AF7288" w:rsidRDefault="009402F8" w:rsidP="009402F8">
      <w:pPr>
        <w:rPr>
          <w:rFonts w:ascii="Verdana" w:eastAsia="Microsoft YaHei UI" w:hAnsi="Verdana" w:cs="Calibri"/>
          <w:color w:val="000000"/>
          <w:sz w:val="20"/>
          <w:szCs w:val="20"/>
          <w:lang w:eastAsia="nl-BE"/>
        </w:rPr>
      </w:pPr>
    </w:p>
    <w:p w14:paraId="2E69A197" w14:textId="572C9BB2" w:rsidR="009402F8" w:rsidRPr="00AF7288" w:rsidRDefault="009402F8" w:rsidP="009402F8">
      <w:pPr>
        <w:rPr>
          <w:rFonts w:ascii="Verdana" w:eastAsia="Microsoft YaHei UI" w:hAnsi="Verdana" w:cs="Calibri"/>
          <w:color w:val="000000"/>
          <w:sz w:val="20"/>
          <w:szCs w:val="20"/>
          <w:lang w:eastAsia="nl-BE"/>
        </w:rPr>
      </w:pPr>
      <w:r w:rsidRPr="00AF7288">
        <w:rPr>
          <w:rFonts w:ascii="Verdana" w:eastAsia="Microsoft YaHei UI" w:hAnsi="Verdana" w:cs="Calibri"/>
          <w:color w:val="000000"/>
          <w:sz w:val="20"/>
          <w:szCs w:val="20"/>
          <w:lang w:eastAsia="nl-BE"/>
        </w:rPr>
        <w:t>‘advies’  bij ‘order’  als soort ‘order’ wordt door het systeem aangemaakt op basis van de regels – formules – en strategie die bij het systeem horen of aangepast door de gebruiker, dit order (of deze orders)  wordt aan de belegger weergegeven bij opstart. De belegger oordeelt om die al dan niet te plaatsen</w:t>
      </w:r>
    </w:p>
    <w:p w14:paraId="655DF26C" w14:textId="0D1ED677" w:rsidR="007E5FA5" w:rsidRPr="00AF7288" w:rsidRDefault="007E5FA5" w:rsidP="009402F8">
      <w:pPr>
        <w:rPr>
          <w:rFonts w:ascii="Verdana" w:eastAsia="Microsoft YaHei UI" w:hAnsi="Verdana" w:cs="Calibri"/>
          <w:color w:val="000000"/>
          <w:sz w:val="20"/>
          <w:szCs w:val="20"/>
          <w:lang w:eastAsia="nl-BE"/>
        </w:rPr>
      </w:pPr>
    </w:p>
    <w:p w14:paraId="73163CD0" w14:textId="4B3C6315" w:rsidR="007E5FA5" w:rsidRDefault="007E5FA5" w:rsidP="009402F8">
      <w:pPr>
        <w:rPr>
          <w:rFonts w:ascii="Verdana" w:eastAsia="Microsoft YaHei UI" w:hAnsi="Verdana" w:cs="Calibri"/>
          <w:color w:val="000000"/>
          <w:lang w:eastAsia="nl-BE"/>
        </w:rPr>
      </w:pPr>
    </w:p>
    <w:p w14:paraId="04C4B9B6" w14:textId="77777777" w:rsidR="00FD56B5" w:rsidRDefault="00FD56B5" w:rsidP="009402F8">
      <w:pPr>
        <w:rPr>
          <w:rFonts w:ascii="Verdana" w:eastAsia="Microsoft YaHei UI" w:hAnsi="Verdana" w:cs="Calibri"/>
          <w:color w:val="000000"/>
          <w:lang w:eastAsia="nl-BE"/>
        </w:rPr>
        <w:sectPr w:rsidR="00FD56B5" w:rsidSect="002E7DD1">
          <w:pgSz w:w="11906" w:h="16838"/>
          <w:pgMar w:top="1418" w:right="1077" w:bottom="964" w:left="1418" w:header="709" w:footer="709" w:gutter="0"/>
          <w:cols w:space="708"/>
          <w:docGrid w:linePitch="360"/>
        </w:sectPr>
      </w:pPr>
    </w:p>
    <w:p w14:paraId="62216087" w14:textId="77777777" w:rsidR="00FD56B5" w:rsidRPr="004326AB" w:rsidRDefault="00FD56B5" w:rsidP="00FD56B5">
      <w:pPr>
        <w:rPr>
          <w:rFonts w:ascii="Verdana" w:eastAsia="Microsoft YaHei UI" w:hAnsi="Verdana" w:cs="Calibri"/>
          <w:color w:val="000000"/>
          <w:lang w:eastAsia="nl-BE"/>
        </w:rPr>
      </w:pPr>
    </w:p>
    <w:tbl>
      <w:tblPr>
        <w:tblStyle w:val="Tabelraster"/>
        <w:tblW w:w="0" w:type="auto"/>
        <w:tblLook w:val="04A0" w:firstRow="1" w:lastRow="0" w:firstColumn="1" w:lastColumn="0" w:noHBand="0" w:noVBand="1"/>
      </w:tblPr>
      <w:tblGrid>
        <w:gridCol w:w="3611"/>
        <w:gridCol w:w="2621"/>
        <w:gridCol w:w="2410"/>
        <w:gridCol w:w="5804"/>
      </w:tblGrid>
      <w:tr w:rsidR="00FD56B5" w14:paraId="0ED59A6F" w14:textId="77777777" w:rsidTr="00A62C51">
        <w:tc>
          <w:tcPr>
            <w:tcW w:w="3611" w:type="dxa"/>
          </w:tcPr>
          <w:p w14:paraId="0ADA73A2" w14:textId="77777777" w:rsidR="00FD56B5" w:rsidRDefault="00FD56B5" w:rsidP="0072661C">
            <w:pPr>
              <w:rPr>
                <w:b/>
              </w:rPr>
            </w:pPr>
          </w:p>
          <w:p w14:paraId="7992C153" w14:textId="77777777" w:rsidR="00FD56B5" w:rsidRDefault="00FD56B5" w:rsidP="0072661C">
            <w:pPr>
              <w:rPr>
                <w:b/>
              </w:rPr>
            </w:pPr>
            <w:r>
              <w:rPr>
                <w:b/>
              </w:rPr>
              <w:t xml:space="preserve">Klassen </w:t>
            </w:r>
          </w:p>
        </w:tc>
        <w:tc>
          <w:tcPr>
            <w:tcW w:w="2621" w:type="dxa"/>
          </w:tcPr>
          <w:p w14:paraId="0E0F8531" w14:textId="77777777" w:rsidR="00FD56B5" w:rsidRDefault="00FD56B5" w:rsidP="0072661C">
            <w:pPr>
              <w:rPr>
                <w:b/>
              </w:rPr>
            </w:pPr>
          </w:p>
          <w:p w14:paraId="04755BFB" w14:textId="77777777" w:rsidR="00FD56B5" w:rsidRDefault="00FD56B5" w:rsidP="0072661C">
            <w:pPr>
              <w:rPr>
                <w:b/>
              </w:rPr>
            </w:pPr>
            <w:r w:rsidRPr="00D60A40">
              <w:rPr>
                <w:b/>
              </w:rPr>
              <w:t xml:space="preserve">Attributen </w:t>
            </w:r>
          </w:p>
        </w:tc>
        <w:tc>
          <w:tcPr>
            <w:tcW w:w="2410" w:type="dxa"/>
          </w:tcPr>
          <w:p w14:paraId="255661FC" w14:textId="77777777" w:rsidR="00FD56B5" w:rsidRDefault="00FD56B5" w:rsidP="0072661C">
            <w:pPr>
              <w:rPr>
                <w:b/>
              </w:rPr>
            </w:pPr>
          </w:p>
          <w:p w14:paraId="7DF9C40E" w14:textId="77777777" w:rsidR="00FD56B5" w:rsidRDefault="00FD56B5" w:rsidP="0072661C">
            <w:pPr>
              <w:rPr>
                <w:b/>
              </w:rPr>
            </w:pPr>
            <w:r w:rsidRPr="00D60A40">
              <w:rPr>
                <w:b/>
              </w:rPr>
              <w:t>Refererende attributen</w:t>
            </w:r>
          </w:p>
        </w:tc>
        <w:tc>
          <w:tcPr>
            <w:tcW w:w="5804" w:type="dxa"/>
          </w:tcPr>
          <w:p w14:paraId="71E3402C" w14:textId="77777777" w:rsidR="00FD56B5" w:rsidRDefault="00FD56B5" w:rsidP="0072661C">
            <w:pPr>
              <w:rPr>
                <w:b/>
              </w:rPr>
            </w:pPr>
          </w:p>
          <w:p w14:paraId="3621D830" w14:textId="77777777" w:rsidR="00FD56B5" w:rsidRPr="00D60A40" w:rsidRDefault="00FD56B5" w:rsidP="0072661C">
            <w:pPr>
              <w:rPr>
                <w:b/>
              </w:rPr>
            </w:pPr>
            <w:r w:rsidRPr="00D60A40">
              <w:rPr>
                <w:b/>
              </w:rPr>
              <w:t xml:space="preserve">Elementaire zinnen </w:t>
            </w:r>
          </w:p>
          <w:p w14:paraId="4B6F7B2F" w14:textId="77777777" w:rsidR="00FD56B5" w:rsidRDefault="00FD56B5" w:rsidP="0072661C">
            <w:pPr>
              <w:rPr>
                <w:b/>
              </w:rPr>
            </w:pPr>
          </w:p>
        </w:tc>
      </w:tr>
      <w:tr w:rsidR="00FD56B5" w14:paraId="4B81A747" w14:textId="77777777" w:rsidTr="00A62C51">
        <w:tc>
          <w:tcPr>
            <w:tcW w:w="3611" w:type="dxa"/>
          </w:tcPr>
          <w:p w14:paraId="33925E6E" w14:textId="77777777" w:rsidR="00FD56B5" w:rsidRPr="00A62C51" w:rsidRDefault="00FD56B5" w:rsidP="0072661C">
            <w:pPr>
              <w:rPr>
                <w:sz w:val="18"/>
                <w:szCs w:val="18"/>
              </w:rPr>
            </w:pPr>
            <w:r w:rsidRPr="00A62C51">
              <w:rPr>
                <w:sz w:val="18"/>
                <w:szCs w:val="18"/>
              </w:rPr>
              <w:t>beleggersrekening</w:t>
            </w:r>
          </w:p>
        </w:tc>
        <w:tc>
          <w:tcPr>
            <w:tcW w:w="2621" w:type="dxa"/>
          </w:tcPr>
          <w:p w14:paraId="113D6E17" w14:textId="77777777" w:rsidR="00FD56B5" w:rsidRPr="00A62C51" w:rsidRDefault="00FD56B5" w:rsidP="0072661C">
            <w:pPr>
              <w:rPr>
                <w:sz w:val="18"/>
                <w:szCs w:val="18"/>
              </w:rPr>
            </w:pPr>
            <w:r w:rsidRPr="00A62C51">
              <w:rPr>
                <w:sz w:val="18"/>
                <w:szCs w:val="18"/>
              </w:rPr>
              <w:t>Beleggersrekening ID</w:t>
            </w:r>
          </w:p>
          <w:p w14:paraId="7CB530CF" w14:textId="77777777" w:rsidR="00FD56B5" w:rsidRPr="00A62C51" w:rsidRDefault="00FD56B5" w:rsidP="0072661C">
            <w:pPr>
              <w:rPr>
                <w:sz w:val="18"/>
                <w:szCs w:val="18"/>
              </w:rPr>
            </w:pPr>
          </w:p>
        </w:tc>
        <w:tc>
          <w:tcPr>
            <w:tcW w:w="2410" w:type="dxa"/>
          </w:tcPr>
          <w:p w14:paraId="4E1E67D7" w14:textId="77777777" w:rsidR="00FD56B5" w:rsidRPr="00A62C51" w:rsidRDefault="00FD56B5" w:rsidP="0072661C">
            <w:pPr>
              <w:rPr>
                <w:sz w:val="18"/>
                <w:szCs w:val="18"/>
              </w:rPr>
            </w:pPr>
            <w:r w:rsidRPr="00A62C51">
              <w:rPr>
                <w:sz w:val="18"/>
                <w:szCs w:val="18"/>
              </w:rPr>
              <w:t>bijhouden locatie ID</w:t>
            </w:r>
          </w:p>
        </w:tc>
        <w:tc>
          <w:tcPr>
            <w:tcW w:w="5804" w:type="dxa"/>
          </w:tcPr>
          <w:p w14:paraId="7F8279A5" w14:textId="77777777" w:rsidR="00FD56B5" w:rsidRPr="00A62C51" w:rsidRDefault="00FD56B5" w:rsidP="0072661C">
            <w:pPr>
              <w:rPr>
                <w:sz w:val="18"/>
                <w:szCs w:val="18"/>
              </w:rPr>
            </w:pPr>
            <w:r w:rsidRPr="00A62C51">
              <w:rPr>
                <w:sz w:val="18"/>
                <w:szCs w:val="18"/>
              </w:rPr>
              <w:t>beleggersrekening  hoort bij 1 bank instelling</w:t>
            </w:r>
          </w:p>
        </w:tc>
      </w:tr>
      <w:tr w:rsidR="00FD56B5" w14:paraId="794DE873" w14:textId="77777777" w:rsidTr="00A62C51">
        <w:tc>
          <w:tcPr>
            <w:tcW w:w="3611" w:type="dxa"/>
          </w:tcPr>
          <w:p w14:paraId="47FB1DD8" w14:textId="77777777" w:rsidR="00FD56B5" w:rsidRPr="00A62C51" w:rsidRDefault="00FD56B5" w:rsidP="0072661C">
            <w:pPr>
              <w:rPr>
                <w:sz w:val="18"/>
                <w:szCs w:val="18"/>
              </w:rPr>
            </w:pPr>
            <w:r w:rsidRPr="00A62C51">
              <w:rPr>
                <w:sz w:val="18"/>
                <w:szCs w:val="18"/>
              </w:rPr>
              <w:t>Belegging</w:t>
            </w:r>
          </w:p>
        </w:tc>
        <w:tc>
          <w:tcPr>
            <w:tcW w:w="2621" w:type="dxa"/>
          </w:tcPr>
          <w:p w14:paraId="07B4B326" w14:textId="77777777" w:rsidR="00FD56B5" w:rsidRPr="00A62C51" w:rsidRDefault="00FD56B5" w:rsidP="0072661C">
            <w:pPr>
              <w:rPr>
                <w:sz w:val="18"/>
                <w:szCs w:val="18"/>
              </w:rPr>
            </w:pPr>
            <w:r w:rsidRPr="00A62C51">
              <w:rPr>
                <w:sz w:val="18"/>
                <w:szCs w:val="18"/>
              </w:rPr>
              <w:t>belegging ID</w:t>
            </w:r>
          </w:p>
        </w:tc>
        <w:tc>
          <w:tcPr>
            <w:tcW w:w="2410" w:type="dxa"/>
          </w:tcPr>
          <w:p w14:paraId="3A497DD0" w14:textId="77777777" w:rsidR="00FD56B5" w:rsidRPr="00A62C51" w:rsidRDefault="00FD56B5" w:rsidP="0072661C">
            <w:pPr>
              <w:rPr>
                <w:sz w:val="18"/>
                <w:szCs w:val="18"/>
              </w:rPr>
            </w:pPr>
          </w:p>
        </w:tc>
        <w:tc>
          <w:tcPr>
            <w:tcW w:w="5804" w:type="dxa"/>
          </w:tcPr>
          <w:p w14:paraId="306C7991" w14:textId="77777777" w:rsidR="00FD56B5" w:rsidRPr="00A62C51" w:rsidRDefault="00FD56B5" w:rsidP="0072661C">
            <w:pPr>
              <w:rPr>
                <w:sz w:val="18"/>
                <w:szCs w:val="18"/>
              </w:rPr>
            </w:pPr>
            <w:r w:rsidRPr="00A62C51">
              <w:rPr>
                <w:sz w:val="18"/>
                <w:szCs w:val="18"/>
              </w:rPr>
              <w:t>Belegging heeft 0..1 of meerdere bevestigd order</w:t>
            </w:r>
          </w:p>
          <w:p w14:paraId="4C8083D2" w14:textId="77777777" w:rsidR="00FD56B5" w:rsidRPr="00A62C51" w:rsidRDefault="00FD56B5" w:rsidP="0072661C">
            <w:pPr>
              <w:rPr>
                <w:sz w:val="18"/>
                <w:szCs w:val="18"/>
              </w:rPr>
            </w:pPr>
          </w:p>
        </w:tc>
      </w:tr>
      <w:tr w:rsidR="00FD56B5" w14:paraId="21C12257" w14:textId="77777777" w:rsidTr="00A62C51">
        <w:tc>
          <w:tcPr>
            <w:tcW w:w="3611" w:type="dxa"/>
          </w:tcPr>
          <w:p w14:paraId="3CDB89D3" w14:textId="77777777" w:rsidR="00FD56B5" w:rsidRPr="00A62C51" w:rsidRDefault="00FD56B5" w:rsidP="0072661C">
            <w:pPr>
              <w:rPr>
                <w:sz w:val="18"/>
                <w:szCs w:val="18"/>
              </w:rPr>
            </w:pPr>
            <w:r w:rsidRPr="00A62C51">
              <w:rPr>
                <w:sz w:val="18"/>
                <w:szCs w:val="18"/>
              </w:rPr>
              <w:t>Bijhoud locatie</w:t>
            </w:r>
          </w:p>
        </w:tc>
        <w:tc>
          <w:tcPr>
            <w:tcW w:w="2621" w:type="dxa"/>
          </w:tcPr>
          <w:p w14:paraId="4D433BD8" w14:textId="77777777" w:rsidR="00FD56B5" w:rsidRPr="00A62C51" w:rsidRDefault="00FD56B5" w:rsidP="0072661C">
            <w:pPr>
              <w:rPr>
                <w:sz w:val="18"/>
                <w:szCs w:val="18"/>
              </w:rPr>
            </w:pPr>
            <w:r w:rsidRPr="00A62C51">
              <w:rPr>
                <w:sz w:val="18"/>
                <w:szCs w:val="18"/>
              </w:rPr>
              <w:t>bijhoud locatie ID</w:t>
            </w:r>
          </w:p>
        </w:tc>
        <w:tc>
          <w:tcPr>
            <w:tcW w:w="2410" w:type="dxa"/>
          </w:tcPr>
          <w:p w14:paraId="275B9F4B" w14:textId="77777777" w:rsidR="00FD56B5" w:rsidRPr="00A62C51" w:rsidRDefault="00FD56B5" w:rsidP="0072661C">
            <w:pPr>
              <w:rPr>
                <w:sz w:val="18"/>
                <w:szCs w:val="18"/>
              </w:rPr>
            </w:pPr>
          </w:p>
        </w:tc>
        <w:tc>
          <w:tcPr>
            <w:tcW w:w="5804" w:type="dxa"/>
          </w:tcPr>
          <w:p w14:paraId="00FAC137" w14:textId="77777777" w:rsidR="00FD56B5" w:rsidRPr="00A62C51" w:rsidRDefault="00FD56B5" w:rsidP="0072661C">
            <w:pPr>
              <w:rPr>
                <w:sz w:val="18"/>
                <w:szCs w:val="18"/>
              </w:rPr>
            </w:pPr>
            <w:r w:rsidRPr="00A62C51">
              <w:rPr>
                <w:sz w:val="18"/>
                <w:szCs w:val="18"/>
              </w:rPr>
              <w:t>Bijhoud locatie hoort bij 0..1 of meerdere belegging</w:t>
            </w:r>
          </w:p>
          <w:p w14:paraId="2ED2FA9A" w14:textId="77777777" w:rsidR="00FD56B5" w:rsidRPr="00A62C51" w:rsidRDefault="00FD56B5" w:rsidP="0072661C">
            <w:pPr>
              <w:rPr>
                <w:sz w:val="18"/>
                <w:szCs w:val="18"/>
              </w:rPr>
            </w:pPr>
            <w:r w:rsidRPr="00A62C51">
              <w:rPr>
                <w:sz w:val="18"/>
                <w:szCs w:val="18"/>
              </w:rPr>
              <w:t>Bijhoud locatie hoort bij 0..1 of meerdere geld rekening</w:t>
            </w:r>
          </w:p>
          <w:p w14:paraId="6EE4B272" w14:textId="77777777" w:rsidR="00FD56B5" w:rsidRPr="00A62C51" w:rsidRDefault="00FD56B5" w:rsidP="0072661C">
            <w:pPr>
              <w:rPr>
                <w:sz w:val="18"/>
                <w:szCs w:val="18"/>
              </w:rPr>
            </w:pPr>
            <w:r w:rsidRPr="00A62C51">
              <w:rPr>
                <w:sz w:val="18"/>
                <w:szCs w:val="18"/>
              </w:rPr>
              <w:t>Bijhoud locatie hoort bij 0..1 of meerdere beleggers rekening</w:t>
            </w:r>
          </w:p>
          <w:p w14:paraId="569EB636" w14:textId="77777777" w:rsidR="00FD56B5" w:rsidRPr="00A62C51" w:rsidRDefault="00FD56B5" w:rsidP="0072661C">
            <w:pPr>
              <w:rPr>
                <w:sz w:val="18"/>
                <w:szCs w:val="18"/>
              </w:rPr>
            </w:pPr>
          </w:p>
        </w:tc>
      </w:tr>
      <w:tr w:rsidR="00FD56B5" w14:paraId="0D79C5A1" w14:textId="77777777" w:rsidTr="00A62C51">
        <w:tc>
          <w:tcPr>
            <w:tcW w:w="3611" w:type="dxa"/>
          </w:tcPr>
          <w:p w14:paraId="094F2C97" w14:textId="77777777" w:rsidR="00FD56B5" w:rsidRPr="00A62C51" w:rsidRDefault="00FD56B5" w:rsidP="0072661C">
            <w:pPr>
              <w:rPr>
                <w:sz w:val="18"/>
                <w:szCs w:val="18"/>
              </w:rPr>
            </w:pPr>
            <w:r w:rsidRPr="00A62C51">
              <w:rPr>
                <w:sz w:val="18"/>
                <w:szCs w:val="18"/>
              </w:rPr>
              <w:t>compartiment</w:t>
            </w:r>
          </w:p>
        </w:tc>
        <w:tc>
          <w:tcPr>
            <w:tcW w:w="2621" w:type="dxa"/>
          </w:tcPr>
          <w:p w14:paraId="3D6E4D2F" w14:textId="77777777" w:rsidR="00FD56B5" w:rsidRPr="00A62C51" w:rsidRDefault="00FD56B5" w:rsidP="0072661C">
            <w:pPr>
              <w:rPr>
                <w:sz w:val="18"/>
                <w:szCs w:val="18"/>
              </w:rPr>
            </w:pPr>
            <w:r w:rsidRPr="00A62C51">
              <w:rPr>
                <w:sz w:val="18"/>
                <w:szCs w:val="18"/>
              </w:rPr>
              <w:t>Compartiment ID</w:t>
            </w:r>
          </w:p>
        </w:tc>
        <w:tc>
          <w:tcPr>
            <w:tcW w:w="2410" w:type="dxa"/>
          </w:tcPr>
          <w:p w14:paraId="4B93E3FB" w14:textId="77777777" w:rsidR="00FD56B5" w:rsidRPr="00A62C51" w:rsidRDefault="00FD56B5" w:rsidP="0072661C">
            <w:pPr>
              <w:rPr>
                <w:sz w:val="18"/>
                <w:szCs w:val="18"/>
              </w:rPr>
            </w:pPr>
          </w:p>
        </w:tc>
        <w:tc>
          <w:tcPr>
            <w:tcW w:w="5804" w:type="dxa"/>
          </w:tcPr>
          <w:p w14:paraId="039E0135" w14:textId="77777777" w:rsidR="00FD56B5" w:rsidRPr="00A62C51" w:rsidRDefault="00FD56B5" w:rsidP="0072661C">
            <w:pPr>
              <w:rPr>
                <w:sz w:val="18"/>
                <w:szCs w:val="18"/>
              </w:rPr>
            </w:pPr>
            <w:r w:rsidRPr="00A62C51">
              <w:rPr>
                <w:sz w:val="18"/>
                <w:szCs w:val="18"/>
              </w:rPr>
              <w:t>Compartiment heeft 1 of veel  instrumenten</w:t>
            </w:r>
          </w:p>
          <w:p w14:paraId="5FA10CBE" w14:textId="77777777" w:rsidR="00FD56B5" w:rsidRPr="00A62C51" w:rsidRDefault="00FD56B5" w:rsidP="0072661C">
            <w:pPr>
              <w:rPr>
                <w:sz w:val="18"/>
                <w:szCs w:val="18"/>
              </w:rPr>
            </w:pPr>
            <w:r w:rsidRPr="00A62C51">
              <w:rPr>
                <w:sz w:val="18"/>
                <w:szCs w:val="18"/>
              </w:rPr>
              <w:t>Compartiment heeft 0.. 1 of veel  compartiment regels</w:t>
            </w:r>
          </w:p>
          <w:p w14:paraId="4072C198" w14:textId="77777777" w:rsidR="00FD56B5" w:rsidRPr="00A62C51" w:rsidRDefault="00FD56B5" w:rsidP="0072661C">
            <w:pPr>
              <w:rPr>
                <w:sz w:val="18"/>
                <w:szCs w:val="18"/>
              </w:rPr>
            </w:pPr>
          </w:p>
        </w:tc>
      </w:tr>
      <w:tr w:rsidR="00FD56B5" w14:paraId="12457EBE" w14:textId="77777777" w:rsidTr="00A62C51">
        <w:tc>
          <w:tcPr>
            <w:tcW w:w="3611" w:type="dxa"/>
          </w:tcPr>
          <w:p w14:paraId="139F6A10" w14:textId="77777777" w:rsidR="00FD56B5" w:rsidRPr="00A62C51" w:rsidRDefault="00FD56B5" w:rsidP="0072661C">
            <w:pPr>
              <w:rPr>
                <w:sz w:val="18"/>
                <w:szCs w:val="18"/>
              </w:rPr>
            </w:pPr>
            <w:r w:rsidRPr="00A62C51">
              <w:rPr>
                <w:sz w:val="18"/>
                <w:szCs w:val="18"/>
              </w:rPr>
              <w:t>Formule</w:t>
            </w:r>
          </w:p>
          <w:p w14:paraId="65B4A09B" w14:textId="77777777" w:rsidR="00FD56B5" w:rsidRPr="00A62C51" w:rsidRDefault="00FD56B5" w:rsidP="0072661C">
            <w:pPr>
              <w:rPr>
                <w:sz w:val="18"/>
                <w:szCs w:val="18"/>
              </w:rPr>
            </w:pPr>
          </w:p>
        </w:tc>
        <w:tc>
          <w:tcPr>
            <w:tcW w:w="2621" w:type="dxa"/>
          </w:tcPr>
          <w:p w14:paraId="5D824E5F" w14:textId="77777777" w:rsidR="00FD56B5" w:rsidRPr="00A62C51" w:rsidRDefault="00FD56B5" w:rsidP="0072661C">
            <w:pPr>
              <w:rPr>
                <w:sz w:val="18"/>
                <w:szCs w:val="18"/>
              </w:rPr>
            </w:pPr>
            <w:r w:rsidRPr="00A62C51">
              <w:rPr>
                <w:sz w:val="18"/>
                <w:szCs w:val="18"/>
              </w:rPr>
              <w:t>formule ID</w:t>
            </w:r>
          </w:p>
        </w:tc>
        <w:tc>
          <w:tcPr>
            <w:tcW w:w="2410" w:type="dxa"/>
          </w:tcPr>
          <w:p w14:paraId="6B057A36" w14:textId="77777777" w:rsidR="00FD56B5" w:rsidRPr="00A62C51" w:rsidRDefault="00FD56B5" w:rsidP="0072661C">
            <w:pPr>
              <w:rPr>
                <w:sz w:val="18"/>
                <w:szCs w:val="18"/>
              </w:rPr>
            </w:pPr>
          </w:p>
          <w:p w14:paraId="4C2E5271" w14:textId="77777777" w:rsidR="00FD56B5" w:rsidRPr="00A62C51" w:rsidRDefault="00FD56B5" w:rsidP="0072661C">
            <w:pPr>
              <w:rPr>
                <w:sz w:val="18"/>
                <w:szCs w:val="18"/>
              </w:rPr>
            </w:pPr>
          </w:p>
        </w:tc>
        <w:tc>
          <w:tcPr>
            <w:tcW w:w="5804" w:type="dxa"/>
          </w:tcPr>
          <w:p w14:paraId="281D9763" w14:textId="77777777" w:rsidR="00FD56B5" w:rsidRPr="00A62C51" w:rsidRDefault="00FD56B5" w:rsidP="0072661C">
            <w:pPr>
              <w:rPr>
                <w:sz w:val="18"/>
                <w:szCs w:val="18"/>
              </w:rPr>
            </w:pPr>
            <w:r w:rsidRPr="00A62C51">
              <w:rPr>
                <w:sz w:val="18"/>
                <w:szCs w:val="18"/>
              </w:rPr>
              <w:t>Formule heeft 1 of veel regels</w:t>
            </w:r>
          </w:p>
        </w:tc>
      </w:tr>
      <w:tr w:rsidR="00FD56B5" w14:paraId="0310DA10" w14:textId="77777777" w:rsidTr="00A62C51">
        <w:tc>
          <w:tcPr>
            <w:tcW w:w="3611" w:type="dxa"/>
          </w:tcPr>
          <w:p w14:paraId="0F1C0755" w14:textId="77777777" w:rsidR="00FD56B5" w:rsidRPr="00A62C51" w:rsidRDefault="00FD56B5" w:rsidP="0072661C">
            <w:pPr>
              <w:rPr>
                <w:sz w:val="18"/>
                <w:szCs w:val="18"/>
              </w:rPr>
            </w:pPr>
            <w:r w:rsidRPr="00A62C51">
              <w:rPr>
                <w:sz w:val="18"/>
                <w:szCs w:val="18"/>
              </w:rPr>
              <w:t>geldrekening</w:t>
            </w:r>
          </w:p>
        </w:tc>
        <w:tc>
          <w:tcPr>
            <w:tcW w:w="2621" w:type="dxa"/>
          </w:tcPr>
          <w:p w14:paraId="41520638" w14:textId="77777777" w:rsidR="00FD56B5" w:rsidRPr="00A62C51" w:rsidRDefault="00FD56B5" w:rsidP="0072661C">
            <w:pPr>
              <w:rPr>
                <w:sz w:val="18"/>
                <w:szCs w:val="18"/>
              </w:rPr>
            </w:pPr>
            <w:r w:rsidRPr="00A62C51">
              <w:rPr>
                <w:sz w:val="18"/>
                <w:szCs w:val="18"/>
              </w:rPr>
              <w:t>Geldrekening ID</w:t>
            </w:r>
          </w:p>
          <w:p w14:paraId="02C570FB" w14:textId="77777777" w:rsidR="00FD56B5" w:rsidRPr="00A62C51" w:rsidRDefault="00FD56B5" w:rsidP="0072661C">
            <w:pPr>
              <w:rPr>
                <w:sz w:val="18"/>
                <w:szCs w:val="18"/>
              </w:rPr>
            </w:pPr>
            <w:r w:rsidRPr="00A62C51">
              <w:rPr>
                <w:sz w:val="18"/>
                <w:szCs w:val="18"/>
              </w:rPr>
              <w:t>Soort valuta</w:t>
            </w:r>
          </w:p>
        </w:tc>
        <w:tc>
          <w:tcPr>
            <w:tcW w:w="2410" w:type="dxa"/>
          </w:tcPr>
          <w:p w14:paraId="6B8C1078" w14:textId="77777777" w:rsidR="00FD56B5" w:rsidRPr="00A62C51" w:rsidRDefault="00FD56B5" w:rsidP="0072661C">
            <w:pPr>
              <w:rPr>
                <w:sz w:val="18"/>
                <w:szCs w:val="18"/>
              </w:rPr>
            </w:pPr>
            <w:r w:rsidRPr="00A62C51">
              <w:rPr>
                <w:sz w:val="18"/>
                <w:szCs w:val="18"/>
              </w:rPr>
              <w:t>bijhouden locatie ID</w:t>
            </w:r>
          </w:p>
        </w:tc>
        <w:tc>
          <w:tcPr>
            <w:tcW w:w="5804" w:type="dxa"/>
          </w:tcPr>
          <w:p w14:paraId="7760A9C7" w14:textId="77777777" w:rsidR="00FD56B5" w:rsidRPr="00A62C51" w:rsidRDefault="00FD56B5" w:rsidP="0072661C">
            <w:pPr>
              <w:rPr>
                <w:sz w:val="18"/>
                <w:szCs w:val="18"/>
              </w:rPr>
            </w:pPr>
            <w:r w:rsidRPr="00A62C51">
              <w:rPr>
                <w:sz w:val="18"/>
                <w:szCs w:val="18"/>
              </w:rPr>
              <w:t>Geldrekening hoort bij 1 Bijhoud locatie</w:t>
            </w:r>
          </w:p>
          <w:p w14:paraId="525E347F" w14:textId="77777777" w:rsidR="00FD56B5" w:rsidRPr="00A62C51" w:rsidRDefault="00FD56B5" w:rsidP="0072661C">
            <w:pPr>
              <w:rPr>
                <w:sz w:val="18"/>
                <w:szCs w:val="18"/>
              </w:rPr>
            </w:pPr>
          </w:p>
        </w:tc>
      </w:tr>
      <w:tr w:rsidR="00FD56B5" w14:paraId="55B3EA16" w14:textId="77777777" w:rsidTr="00A62C51">
        <w:tc>
          <w:tcPr>
            <w:tcW w:w="3611" w:type="dxa"/>
          </w:tcPr>
          <w:p w14:paraId="388A36D5" w14:textId="77777777" w:rsidR="00FD56B5" w:rsidRPr="00A62C51" w:rsidRDefault="00FD56B5" w:rsidP="0072661C">
            <w:pPr>
              <w:rPr>
                <w:sz w:val="18"/>
                <w:szCs w:val="18"/>
              </w:rPr>
            </w:pPr>
            <w:r w:rsidRPr="00A62C51">
              <w:rPr>
                <w:sz w:val="18"/>
                <w:szCs w:val="18"/>
              </w:rPr>
              <w:t>handeling</w:t>
            </w:r>
          </w:p>
        </w:tc>
        <w:tc>
          <w:tcPr>
            <w:tcW w:w="2621" w:type="dxa"/>
          </w:tcPr>
          <w:p w14:paraId="29666ADD" w14:textId="77777777" w:rsidR="00FD56B5" w:rsidRPr="00A62C51" w:rsidRDefault="00FD56B5" w:rsidP="0072661C">
            <w:pPr>
              <w:rPr>
                <w:sz w:val="18"/>
                <w:szCs w:val="18"/>
              </w:rPr>
            </w:pPr>
            <w:r w:rsidRPr="00A62C51">
              <w:rPr>
                <w:sz w:val="18"/>
                <w:szCs w:val="18"/>
              </w:rPr>
              <w:t>handeling ID</w:t>
            </w:r>
          </w:p>
        </w:tc>
        <w:tc>
          <w:tcPr>
            <w:tcW w:w="2410" w:type="dxa"/>
          </w:tcPr>
          <w:p w14:paraId="591E76D3" w14:textId="77777777" w:rsidR="00FD56B5" w:rsidRPr="00A62C51" w:rsidRDefault="00FD56B5" w:rsidP="0072661C">
            <w:pPr>
              <w:rPr>
                <w:sz w:val="18"/>
                <w:szCs w:val="18"/>
              </w:rPr>
            </w:pPr>
            <w:r w:rsidRPr="00A62C51">
              <w:rPr>
                <w:sz w:val="18"/>
                <w:szCs w:val="18"/>
              </w:rPr>
              <w:t>Regels ID</w:t>
            </w:r>
          </w:p>
        </w:tc>
        <w:tc>
          <w:tcPr>
            <w:tcW w:w="5804" w:type="dxa"/>
          </w:tcPr>
          <w:p w14:paraId="00C174FE" w14:textId="77777777" w:rsidR="00FD56B5" w:rsidRPr="00A62C51" w:rsidRDefault="00FD56B5" w:rsidP="0072661C">
            <w:pPr>
              <w:rPr>
                <w:sz w:val="18"/>
                <w:szCs w:val="18"/>
              </w:rPr>
            </w:pPr>
            <w:r w:rsidRPr="00A62C51">
              <w:rPr>
                <w:sz w:val="18"/>
                <w:szCs w:val="18"/>
              </w:rPr>
              <w:t>Handeling heeft 0 of 1 regels</w:t>
            </w:r>
          </w:p>
          <w:p w14:paraId="18B1DCD0" w14:textId="77777777" w:rsidR="00FD56B5" w:rsidRPr="00A62C51" w:rsidRDefault="00FD56B5" w:rsidP="0072661C">
            <w:pPr>
              <w:rPr>
                <w:sz w:val="18"/>
                <w:szCs w:val="18"/>
              </w:rPr>
            </w:pPr>
            <w:r w:rsidRPr="00A62C51">
              <w:rPr>
                <w:sz w:val="18"/>
                <w:szCs w:val="18"/>
              </w:rPr>
              <w:t>Handeling hoort bij 0..1 of meer order</w:t>
            </w:r>
          </w:p>
          <w:p w14:paraId="7A70D54D" w14:textId="77777777" w:rsidR="00FD56B5" w:rsidRPr="00A62C51" w:rsidRDefault="00FD56B5" w:rsidP="0072661C">
            <w:pPr>
              <w:rPr>
                <w:sz w:val="18"/>
                <w:szCs w:val="18"/>
              </w:rPr>
            </w:pPr>
          </w:p>
        </w:tc>
      </w:tr>
      <w:tr w:rsidR="00FD56B5" w14:paraId="44BB406C" w14:textId="77777777" w:rsidTr="00A62C51">
        <w:tc>
          <w:tcPr>
            <w:tcW w:w="3611" w:type="dxa"/>
          </w:tcPr>
          <w:p w14:paraId="72284101" w14:textId="77777777" w:rsidR="00FD56B5" w:rsidRPr="00A62C51" w:rsidRDefault="00FD56B5" w:rsidP="0072661C">
            <w:pPr>
              <w:rPr>
                <w:sz w:val="18"/>
                <w:szCs w:val="18"/>
              </w:rPr>
            </w:pPr>
            <w:r w:rsidRPr="00A62C51">
              <w:rPr>
                <w:sz w:val="18"/>
                <w:szCs w:val="18"/>
              </w:rPr>
              <w:t>instrument</w:t>
            </w:r>
          </w:p>
        </w:tc>
        <w:tc>
          <w:tcPr>
            <w:tcW w:w="2621" w:type="dxa"/>
          </w:tcPr>
          <w:p w14:paraId="0D52BC9A" w14:textId="77777777" w:rsidR="00FD56B5" w:rsidRPr="00A62C51" w:rsidRDefault="00FD56B5" w:rsidP="0072661C">
            <w:pPr>
              <w:rPr>
                <w:sz w:val="18"/>
                <w:szCs w:val="18"/>
              </w:rPr>
            </w:pPr>
            <w:r w:rsidRPr="00A62C51">
              <w:rPr>
                <w:sz w:val="18"/>
                <w:szCs w:val="18"/>
              </w:rPr>
              <w:t>Instrument ID</w:t>
            </w:r>
          </w:p>
          <w:p w14:paraId="3A1A0F87" w14:textId="77777777" w:rsidR="00FD56B5" w:rsidRPr="00A62C51" w:rsidRDefault="00FD56B5" w:rsidP="0072661C">
            <w:pPr>
              <w:rPr>
                <w:sz w:val="18"/>
                <w:szCs w:val="18"/>
              </w:rPr>
            </w:pPr>
            <w:r w:rsidRPr="00A62C51">
              <w:rPr>
                <w:sz w:val="18"/>
                <w:szCs w:val="18"/>
              </w:rPr>
              <w:t>Aandeel</w:t>
            </w:r>
          </w:p>
          <w:p w14:paraId="14D26EA2" w14:textId="77777777" w:rsidR="00FD56B5" w:rsidRPr="00A62C51" w:rsidRDefault="00FD56B5" w:rsidP="0072661C">
            <w:pPr>
              <w:rPr>
                <w:sz w:val="18"/>
                <w:szCs w:val="18"/>
              </w:rPr>
            </w:pPr>
            <w:r w:rsidRPr="00A62C51">
              <w:rPr>
                <w:sz w:val="18"/>
                <w:szCs w:val="18"/>
              </w:rPr>
              <w:t>Soort compartiment</w:t>
            </w:r>
          </w:p>
          <w:p w14:paraId="67EB065B" w14:textId="77777777" w:rsidR="00FD56B5" w:rsidRPr="00A62C51" w:rsidRDefault="00FD56B5" w:rsidP="0072661C">
            <w:pPr>
              <w:rPr>
                <w:sz w:val="18"/>
                <w:szCs w:val="18"/>
              </w:rPr>
            </w:pPr>
          </w:p>
        </w:tc>
        <w:tc>
          <w:tcPr>
            <w:tcW w:w="2410" w:type="dxa"/>
          </w:tcPr>
          <w:p w14:paraId="3E5FB22B" w14:textId="77777777" w:rsidR="00FD56B5" w:rsidRPr="00A62C51" w:rsidRDefault="00FD56B5" w:rsidP="0072661C">
            <w:pPr>
              <w:rPr>
                <w:sz w:val="18"/>
                <w:szCs w:val="18"/>
              </w:rPr>
            </w:pPr>
            <w:r w:rsidRPr="00A62C51">
              <w:rPr>
                <w:sz w:val="18"/>
                <w:szCs w:val="18"/>
              </w:rPr>
              <w:t>Compartiment ID</w:t>
            </w:r>
          </w:p>
        </w:tc>
        <w:tc>
          <w:tcPr>
            <w:tcW w:w="5804" w:type="dxa"/>
          </w:tcPr>
          <w:p w14:paraId="7842DEAE" w14:textId="77777777" w:rsidR="00FD56B5" w:rsidRPr="00A62C51" w:rsidRDefault="00FD56B5" w:rsidP="0072661C">
            <w:pPr>
              <w:rPr>
                <w:sz w:val="18"/>
                <w:szCs w:val="18"/>
              </w:rPr>
            </w:pPr>
            <w:r w:rsidRPr="00A62C51">
              <w:rPr>
                <w:sz w:val="18"/>
                <w:szCs w:val="18"/>
              </w:rPr>
              <w:t>Instrument heeft 0..1 of meerdere instrument regels</w:t>
            </w:r>
          </w:p>
          <w:p w14:paraId="3865A8DB" w14:textId="77777777" w:rsidR="00FD56B5" w:rsidRPr="00A62C51" w:rsidRDefault="00FD56B5" w:rsidP="0072661C">
            <w:pPr>
              <w:rPr>
                <w:sz w:val="18"/>
                <w:szCs w:val="18"/>
              </w:rPr>
            </w:pPr>
            <w:r w:rsidRPr="00A62C51">
              <w:rPr>
                <w:sz w:val="18"/>
                <w:szCs w:val="18"/>
              </w:rPr>
              <w:t xml:space="preserve">Instrument heeft 0..1 of meerdere order </w:t>
            </w:r>
          </w:p>
          <w:p w14:paraId="2F0BA5E9" w14:textId="77777777" w:rsidR="00FD56B5" w:rsidRPr="00A62C51" w:rsidRDefault="00FD56B5" w:rsidP="0072661C">
            <w:pPr>
              <w:rPr>
                <w:sz w:val="18"/>
                <w:szCs w:val="18"/>
              </w:rPr>
            </w:pPr>
            <w:r w:rsidRPr="00A62C51">
              <w:rPr>
                <w:sz w:val="18"/>
                <w:szCs w:val="18"/>
              </w:rPr>
              <w:t>instrument hoort bij 0..1 compartiment</w:t>
            </w:r>
          </w:p>
          <w:p w14:paraId="6CE8B901" w14:textId="77777777" w:rsidR="00FD56B5" w:rsidRPr="00A62C51" w:rsidRDefault="00FD56B5" w:rsidP="0072661C">
            <w:pPr>
              <w:rPr>
                <w:sz w:val="18"/>
                <w:szCs w:val="18"/>
              </w:rPr>
            </w:pPr>
            <w:r w:rsidRPr="00A62C51">
              <w:rPr>
                <w:sz w:val="18"/>
                <w:szCs w:val="18"/>
              </w:rPr>
              <w:t>instrument hoort bij 0..1 of veel portefeuille</w:t>
            </w:r>
          </w:p>
          <w:p w14:paraId="370E41A4" w14:textId="77777777" w:rsidR="00FD56B5" w:rsidRPr="00A62C51" w:rsidRDefault="00FD56B5" w:rsidP="0072661C">
            <w:pPr>
              <w:rPr>
                <w:sz w:val="18"/>
                <w:szCs w:val="18"/>
              </w:rPr>
            </w:pPr>
            <w:r w:rsidRPr="00A62C51">
              <w:rPr>
                <w:sz w:val="18"/>
                <w:szCs w:val="18"/>
              </w:rPr>
              <w:t>Instrument heeft 0..1 of meerdere waardering</w:t>
            </w:r>
          </w:p>
          <w:p w14:paraId="38F9082C" w14:textId="77777777" w:rsidR="00FD56B5" w:rsidRPr="00A62C51" w:rsidRDefault="00FD56B5" w:rsidP="0072661C">
            <w:pPr>
              <w:rPr>
                <w:sz w:val="18"/>
                <w:szCs w:val="18"/>
              </w:rPr>
            </w:pPr>
          </w:p>
        </w:tc>
      </w:tr>
      <w:tr w:rsidR="00FD56B5" w14:paraId="6D3EC97D" w14:textId="77777777" w:rsidTr="00A62C51">
        <w:tc>
          <w:tcPr>
            <w:tcW w:w="3611" w:type="dxa"/>
          </w:tcPr>
          <w:p w14:paraId="5EA3512A" w14:textId="77777777" w:rsidR="00FD56B5" w:rsidRPr="00A62C51" w:rsidRDefault="00FD56B5" w:rsidP="0072661C">
            <w:pPr>
              <w:rPr>
                <w:sz w:val="18"/>
                <w:szCs w:val="18"/>
              </w:rPr>
            </w:pPr>
            <w:r w:rsidRPr="00A62C51">
              <w:rPr>
                <w:sz w:val="18"/>
                <w:szCs w:val="18"/>
              </w:rPr>
              <w:t>leden</w:t>
            </w:r>
          </w:p>
        </w:tc>
        <w:tc>
          <w:tcPr>
            <w:tcW w:w="2621" w:type="dxa"/>
          </w:tcPr>
          <w:p w14:paraId="3A6DA19C" w14:textId="77777777" w:rsidR="00FD56B5" w:rsidRPr="00A62C51" w:rsidRDefault="00FD56B5" w:rsidP="0072661C">
            <w:pPr>
              <w:rPr>
                <w:sz w:val="18"/>
                <w:szCs w:val="18"/>
              </w:rPr>
            </w:pPr>
            <w:r w:rsidRPr="00A62C51">
              <w:rPr>
                <w:sz w:val="18"/>
                <w:szCs w:val="18"/>
              </w:rPr>
              <w:t>Leden ID</w:t>
            </w:r>
          </w:p>
        </w:tc>
        <w:tc>
          <w:tcPr>
            <w:tcW w:w="2410" w:type="dxa"/>
          </w:tcPr>
          <w:p w14:paraId="1ADD9FFC" w14:textId="77777777" w:rsidR="00FD56B5" w:rsidRPr="00A62C51" w:rsidRDefault="00FD56B5" w:rsidP="0072661C">
            <w:pPr>
              <w:rPr>
                <w:sz w:val="18"/>
                <w:szCs w:val="18"/>
                <w:lang w:val="de-DE"/>
              </w:rPr>
            </w:pPr>
            <w:r w:rsidRPr="00A62C51">
              <w:rPr>
                <w:sz w:val="18"/>
                <w:szCs w:val="18"/>
              </w:rPr>
              <w:t>Bevoegdheid</w:t>
            </w:r>
            <w:r w:rsidRPr="00A62C51">
              <w:rPr>
                <w:sz w:val="18"/>
                <w:szCs w:val="18"/>
                <w:lang w:val="de-DE"/>
              </w:rPr>
              <w:t xml:space="preserve"> ID</w:t>
            </w:r>
          </w:p>
          <w:p w14:paraId="434F56DF" w14:textId="77777777" w:rsidR="00FD56B5" w:rsidRPr="00A62C51" w:rsidRDefault="00FD56B5" w:rsidP="0072661C">
            <w:pPr>
              <w:rPr>
                <w:sz w:val="18"/>
                <w:szCs w:val="18"/>
                <w:lang w:val="en-US"/>
              </w:rPr>
            </w:pPr>
          </w:p>
        </w:tc>
        <w:tc>
          <w:tcPr>
            <w:tcW w:w="5804" w:type="dxa"/>
          </w:tcPr>
          <w:p w14:paraId="55C4780F" w14:textId="77777777" w:rsidR="00FD56B5" w:rsidRPr="00A62C51" w:rsidRDefault="00FD56B5" w:rsidP="0072661C">
            <w:pPr>
              <w:rPr>
                <w:sz w:val="18"/>
                <w:szCs w:val="18"/>
              </w:rPr>
            </w:pPr>
            <w:r w:rsidRPr="00A62C51">
              <w:rPr>
                <w:sz w:val="18"/>
                <w:szCs w:val="18"/>
              </w:rPr>
              <w:t xml:space="preserve">Leden hoort bij 0..1 of meerdere Portefeuille </w:t>
            </w:r>
          </w:p>
        </w:tc>
      </w:tr>
      <w:tr w:rsidR="00FD56B5" w14:paraId="3FEE0BD9" w14:textId="77777777" w:rsidTr="00A62C51">
        <w:tc>
          <w:tcPr>
            <w:tcW w:w="3611" w:type="dxa"/>
          </w:tcPr>
          <w:p w14:paraId="1CC4ABC9" w14:textId="77777777" w:rsidR="00FD56B5" w:rsidRPr="00A62C51" w:rsidRDefault="00FD56B5" w:rsidP="0072661C">
            <w:pPr>
              <w:rPr>
                <w:sz w:val="18"/>
                <w:szCs w:val="18"/>
              </w:rPr>
            </w:pPr>
            <w:r w:rsidRPr="00A62C51">
              <w:rPr>
                <w:sz w:val="18"/>
                <w:szCs w:val="18"/>
              </w:rPr>
              <w:t>Order</w:t>
            </w:r>
          </w:p>
          <w:p w14:paraId="3FFEFCBC" w14:textId="77777777" w:rsidR="00FD56B5" w:rsidRPr="00A62C51" w:rsidRDefault="00FD56B5" w:rsidP="0072661C">
            <w:pPr>
              <w:rPr>
                <w:sz w:val="18"/>
                <w:szCs w:val="18"/>
              </w:rPr>
            </w:pPr>
          </w:p>
        </w:tc>
        <w:tc>
          <w:tcPr>
            <w:tcW w:w="2621" w:type="dxa"/>
          </w:tcPr>
          <w:p w14:paraId="34329369" w14:textId="77777777" w:rsidR="00FD56B5" w:rsidRPr="00A62C51" w:rsidRDefault="00FD56B5" w:rsidP="0072661C">
            <w:pPr>
              <w:rPr>
                <w:sz w:val="18"/>
                <w:szCs w:val="18"/>
              </w:rPr>
            </w:pPr>
            <w:r w:rsidRPr="00A62C51">
              <w:rPr>
                <w:sz w:val="18"/>
                <w:szCs w:val="18"/>
              </w:rPr>
              <w:t>order ID</w:t>
            </w:r>
          </w:p>
          <w:p w14:paraId="134DF831" w14:textId="77777777" w:rsidR="00FD56B5" w:rsidRPr="00A62C51" w:rsidRDefault="00FD56B5" w:rsidP="0072661C">
            <w:pPr>
              <w:rPr>
                <w:sz w:val="18"/>
                <w:szCs w:val="18"/>
              </w:rPr>
            </w:pPr>
            <w:r w:rsidRPr="00A62C51">
              <w:rPr>
                <w:sz w:val="18"/>
                <w:szCs w:val="18"/>
              </w:rPr>
              <w:t>soort order</w:t>
            </w:r>
          </w:p>
        </w:tc>
        <w:tc>
          <w:tcPr>
            <w:tcW w:w="2410" w:type="dxa"/>
          </w:tcPr>
          <w:p w14:paraId="3137297F" w14:textId="77777777" w:rsidR="00FD56B5" w:rsidRPr="00A62C51" w:rsidRDefault="00FD56B5" w:rsidP="0072661C">
            <w:pPr>
              <w:rPr>
                <w:sz w:val="18"/>
                <w:szCs w:val="18"/>
              </w:rPr>
            </w:pPr>
            <w:r w:rsidRPr="00A62C51">
              <w:rPr>
                <w:sz w:val="18"/>
                <w:szCs w:val="18"/>
              </w:rPr>
              <w:t>Instrument ID</w:t>
            </w:r>
          </w:p>
          <w:p w14:paraId="2C3FC1BB" w14:textId="77777777" w:rsidR="00FD56B5" w:rsidRPr="00A62C51" w:rsidRDefault="00FD56B5" w:rsidP="0072661C">
            <w:pPr>
              <w:rPr>
                <w:sz w:val="18"/>
                <w:szCs w:val="18"/>
              </w:rPr>
            </w:pPr>
            <w:r w:rsidRPr="00A62C51">
              <w:rPr>
                <w:sz w:val="18"/>
                <w:szCs w:val="18"/>
              </w:rPr>
              <w:t>Portefeuille ID</w:t>
            </w:r>
          </w:p>
          <w:p w14:paraId="24F7FF8C" w14:textId="77777777" w:rsidR="00FD56B5" w:rsidRPr="00A62C51" w:rsidRDefault="00FD56B5" w:rsidP="0072661C">
            <w:pPr>
              <w:rPr>
                <w:sz w:val="18"/>
                <w:szCs w:val="18"/>
              </w:rPr>
            </w:pPr>
            <w:r w:rsidRPr="00A62C51">
              <w:rPr>
                <w:sz w:val="18"/>
                <w:szCs w:val="18"/>
              </w:rPr>
              <w:t>handeling ID</w:t>
            </w:r>
          </w:p>
        </w:tc>
        <w:tc>
          <w:tcPr>
            <w:tcW w:w="5804" w:type="dxa"/>
          </w:tcPr>
          <w:p w14:paraId="591364D1" w14:textId="77777777" w:rsidR="00FD56B5" w:rsidRPr="00A62C51" w:rsidRDefault="00FD56B5" w:rsidP="0072661C">
            <w:pPr>
              <w:rPr>
                <w:sz w:val="18"/>
                <w:szCs w:val="18"/>
              </w:rPr>
            </w:pPr>
            <w:r w:rsidRPr="00A62C51">
              <w:rPr>
                <w:sz w:val="18"/>
                <w:szCs w:val="18"/>
              </w:rPr>
              <w:t>Order hoort bij 0 of 1 instrument</w:t>
            </w:r>
          </w:p>
          <w:p w14:paraId="580F804A" w14:textId="77777777" w:rsidR="00FD56B5" w:rsidRPr="00A62C51" w:rsidRDefault="00FD56B5" w:rsidP="0072661C">
            <w:pPr>
              <w:rPr>
                <w:sz w:val="18"/>
                <w:szCs w:val="18"/>
              </w:rPr>
            </w:pPr>
            <w:r w:rsidRPr="00A62C51">
              <w:rPr>
                <w:sz w:val="18"/>
                <w:szCs w:val="18"/>
              </w:rPr>
              <w:t>Order heeft  1 handeling</w:t>
            </w:r>
          </w:p>
          <w:p w14:paraId="65B972F8" w14:textId="77777777" w:rsidR="00FD56B5" w:rsidRPr="00A62C51" w:rsidRDefault="00FD56B5" w:rsidP="0072661C">
            <w:pPr>
              <w:rPr>
                <w:sz w:val="18"/>
                <w:szCs w:val="18"/>
              </w:rPr>
            </w:pPr>
            <w:r w:rsidRPr="00A62C51">
              <w:rPr>
                <w:sz w:val="18"/>
                <w:szCs w:val="18"/>
              </w:rPr>
              <w:t>Order heeft 0..1 of meerdere regels</w:t>
            </w:r>
          </w:p>
          <w:p w14:paraId="55888C18" w14:textId="77777777" w:rsidR="00FD56B5" w:rsidRDefault="00FD56B5" w:rsidP="0072661C">
            <w:pPr>
              <w:rPr>
                <w:sz w:val="18"/>
                <w:szCs w:val="18"/>
              </w:rPr>
            </w:pPr>
            <w:r w:rsidRPr="00A62C51">
              <w:rPr>
                <w:sz w:val="18"/>
                <w:szCs w:val="18"/>
              </w:rPr>
              <w:t>Order hoort bij 1 portefeuille</w:t>
            </w:r>
          </w:p>
          <w:p w14:paraId="167C7701" w14:textId="6B988739" w:rsidR="00491FC9" w:rsidRPr="00A62C51" w:rsidRDefault="00491FC9" w:rsidP="0072661C">
            <w:pPr>
              <w:rPr>
                <w:sz w:val="18"/>
                <w:szCs w:val="18"/>
              </w:rPr>
            </w:pPr>
          </w:p>
        </w:tc>
      </w:tr>
      <w:tr w:rsidR="00FD56B5" w14:paraId="5833509B" w14:textId="77777777" w:rsidTr="00A62C51">
        <w:tc>
          <w:tcPr>
            <w:tcW w:w="3611" w:type="dxa"/>
          </w:tcPr>
          <w:p w14:paraId="2A495D4C" w14:textId="77777777" w:rsidR="00FD56B5" w:rsidRPr="00A62C51" w:rsidRDefault="00FD56B5" w:rsidP="0072661C">
            <w:pPr>
              <w:rPr>
                <w:sz w:val="18"/>
                <w:szCs w:val="18"/>
              </w:rPr>
            </w:pPr>
            <w:r w:rsidRPr="00A62C51">
              <w:rPr>
                <w:sz w:val="18"/>
                <w:szCs w:val="18"/>
              </w:rPr>
              <w:t>portefeuille</w:t>
            </w:r>
          </w:p>
        </w:tc>
        <w:tc>
          <w:tcPr>
            <w:tcW w:w="2621" w:type="dxa"/>
          </w:tcPr>
          <w:p w14:paraId="5B8D01CD" w14:textId="77777777" w:rsidR="00FD56B5" w:rsidRPr="00A62C51" w:rsidRDefault="00FD56B5" w:rsidP="0072661C">
            <w:pPr>
              <w:rPr>
                <w:sz w:val="18"/>
                <w:szCs w:val="18"/>
              </w:rPr>
            </w:pPr>
            <w:r w:rsidRPr="00A62C51">
              <w:rPr>
                <w:sz w:val="18"/>
                <w:szCs w:val="18"/>
              </w:rPr>
              <w:t>Portefeuille ID</w:t>
            </w:r>
          </w:p>
        </w:tc>
        <w:tc>
          <w:tcPr>
            <w:tcW w:w="2410" w:type="dxa"/>
          </w:tcPr>
          <w:p w14:paraId="4B8B0378" w14:textId="77777777" w:rsidR="00FD56B5" w:rsidRPr="00A62C51" w:rsidRDefault="00FD56B5" w:rsidP="0072661C">
            <w:pPr>
              <w:rPr>
                <w:sz w:val="18"/>
                <w:szCs w:val="18"/>
              </w:rPr>
            </w:pPr>
            <w:r w:rsidRPr="00A62C51">
              <w:rPr>
                <w:sz w:val="18"/>
                <w:szCs w:val="18"/>
              </w:rPr>
              <w:t>strategie ID</w:t>
            </w:r>
          </w:p>
          <w:p w14:paraId="2F10DEF2" w14:textId="77777777" w:rsidR="00FD56B5" w:rsidRPr="00A62C51" w:rsidRDefault="00FD56B5" w:rsidP="0072661C">
            <w:pPr>
              <w:rPr>
                <w:sz w:val="18"/>
                <w:szCs w:val="18"/>
              </w:rPr>
            </w:pPr>
          </w:p>
        </w:tc>
        <w:tc>
          <w:tcPr>
            <w:tcW w:w="5804" w:type="dxa"/>
          </w:tcPr>
          <w:p w14:paraId="3545C747" w14:textId="77777777" w:rsidR="00FD56B5" w:rsidRPr="00A62C51" w:rsidRDefault="00FD56B5" w:rsidP="0072661C">
            <w:pPr>
              <w:rPr>
                <w:sz w:val="18"/>
                <w:szCs w:val="18"/>
              </w:rPr>
            </w:pPr>
            <w:r w:rsidRPr="00A62C51">
              <w:rPr>
                <w:sz w:val="18"/>
                <w:szCs w:val="18"/>
              </w:rPr>
              <w:t>Portefeuille heeft 0..1 of meerdere leden</w:t>
            </w:r>
          </w:p>
          <w:p w14:paraId="50FAAEB5" w14:textId="77777777" w:rsidR="00FD56B5" w:rsidRPr="00A62C51" w:rsidRDefault="00FD56B5" w:rsidP="0072661C">
            <w:pPr>
              <w:rPr>
                <w:sz w:val="18"/>
                <w:szCs w:val="18"/>
              </w:rPr>
            </w:pPr>
            <w:r w:rsidRPr="00A62C51">
              <w:rPr>
                <w:sz w:val="18"/>
                <w:szCs w:val="18"/>
              </w:rPr>
              <w:t>Portefeuille hoort bij 0 of 1 strategie</w:t>
            </w:r>
          </w:p>
          <w:p w14:paraId="3C0D2D45" w14:textId="77777777" w:rsidR="00FD56B5" w:rsidRPr="00A62C51" w:rsidRDefault="00FD56B5" w:rsidP="0072661C">
            <w:pPr>
              <w:rPr>
                <w:sz w:val="18"/>
                <w:szCs w:val="18"/>
              </w:rPr>
            </w:pPr>
            <w:r w:rsidRPr="00A62C51">
              <w:rPr>
                <w:sz w:val="18"/>
                <w:szCs w:val="18"/>
              </w:rPr>
              <w:t>Portefeuille heeft  0..1 of meerdere order</w:t>
            </w:r>
          </w:p>
          <w:p w14:paraId="1299ADDC" w14:textId="77777777" w:rsidR="00FD56B5" w:rsidRDefault="00FD56B5" w:rsidP="0072661C">
            <w:pPr>
              <w:rPr>
                <w:sz w:val="18"/>
                <w:szCs w:val="18"/>
              </w:rPr>
            </w:pPr>
            <w:r w:rsidRPr="00A62C51">
              <w:rPr>
                <w:sz w:val="18"/>
                <w:szCs w:val="18"/>
              </w:rPr>
              <w:t>Portefeuille heeft 0..1 of meerder instrument</w:t>
            </w:r>
          </w:p>
          <w:p w14:paraId="608E8FE6" w14:textId="29CF5918" w:rsidR="00A62C51" w:rsidRPr="00A62C51" w:rsidRDefault="00A62C51" w:rsidP="0072661C">
            <w:pPr>
              <w:rPr>
                <w:sz w:val="18"/>
                <w:szCs w:val="18"/>
              </w:rPr>
            </w:pPr>
          </w:p>
        </w:tc>
      </w:tr>
      <w:tr w:rsidR="00FD56B5" w14:paraId="45FE6BAA" w14:textId="77777777" w:rsidTr="00A62C51">
        <w:tc>
          <w:tcPr>
            <w:tcW w:w="3611" w:type="dxa"/>
          </w:tcPr>
          <w:p w14:paraId="43A83349" w14:textId="77777777" w:rsidR="00FD56B5" w:rsidRPr="00A62C51" w:rsidRDefault="00FD56B5" w:rsidP="0072661C">
            <w:pPr>
              <w:rPr>
                <w:sz w:val="18"/>
                <w:szCs w:val="18"/>
              </w:rPr>
            </w:pPr>
            <w:r w:rsidRPr="00A62C51">
              <w:rPr>
                <w:sz w:val="18"/>
                <w:szCs w:val="18"/>
              </w:rPr>
              <w:lastRenderedPageBreak/>
              <w:t>Regels</w:t>
            </w:r>
          </w:p>
          <w:p w14:paraId="26C43D5B" w14:textId="77777777" w:rsidR="00FD56B5" w:rsidRPr="00A62C51" w:rsidRDefault="00FD56B5" w:rsidP="0072661C">
            <w:pPr>
              <w:rPr>
                <w:sz w:val="18"/>
                <w:szCs w:val="18"/>
              </w:rPr>
            </w:pPr>
          </w:p>
        </w:tc>
        <w:tc>
          <w:tcPr>
            <w:tcW w:w="2621" w:type="dxa"/>
          </w:tcPr>
          <w:p w14:paraId="51728A9F" w14:textId="77777777" w:rsidR="00FD56B5" w:rsidRPr="00A62C51" w:rsidRDefault="00FD56B5" w:rsidP="0072661C">
            <w:pPr>
              <w:rPr>
                <w:sz w:val="18"/>
                <w:szCs w:val="18"/>
              </w:rPr>
            </w:pPr>
            <w:r w:rsidRPr="00A62C51">
              <w:rPr>
                <w:sz w:val="18"/>
                <w:szCs w:val="18"/>
              </w:rPr>
              <w:t xml:space="preserve">Regels ID </w:t>
            </w:r>
          </w:p>
          <w:p w14:paraId="323CE94D" w14:textId="77777777" w:rsidR="00FD56B5" w:rsidRPr="00A62C51" w:rsidRDefault="00FD56B5" w:rsidP="0072661C">
            <w:pPr>
              <w:rPr>
                <w:sz w:val="18"/>
                <w:szCs w:val="18"/>
              </w:rPr>
            </w:pPr>
            <w:r w:rsidRPr="00A62C51">
              <w:rPr>
                <w:sz w:val="18"/>
                <w:szCs w:val="18"/>
              </w:rPr>
              <w:t>Soort regels</w:t>
            </w:r>
          </w:p>
        </w:tc>
        <w:tc>
          <w:tcPr>
            <w:tcW w:w="2410" w:type="dxa"/>
          </w:tcPr>
          <w:p w14:paraId="65CF0C42" w14:textId="77777777" w:rsidR="00FD56B5" w:rsidRPr="00A62C51" w:rsidRDefault="00FD56B5" w:rsidP="0072661C">
            <w:pPr>
              <w:rPr>
                <w:sz w:val="18"/>
                <w:szCs w:val="18"/>
              </w:rPr>
            </w:pPr>
            <w:r w:rsidRPr="00A62C51">
              <w:rPr>
                <w:sz w:val="18"/>
                <w:szCs w:val="18"/>
              </w:rPr>
              <w:t>order ID</w:t>
            </w:r>
          </w:p>
        </w:tc>
        <w:tc>
          <w:tcPr>
            <w:tcW w:w="5804" w:type="dxa"/>
          </w:tcPr>
          <w:p w14:paraId="53161F49" w14:textId="77777777" w:rsidR="00FD56B5" w:rsidRPr="00A62C51" w:rsidRDefault="00FD56B5" w:rsidP="0072661C">
            <w:pPr>
              <w:rPr>
                <w:sz w:val="18"/>
                <w:szCs w:val="18"/>
              </w:rPr>
            </w:pPr>
            <w:r w:rsidRPr="00A62C51">
              <w:rPr>
                <w:sz w:val="18"/>
                <w:szCs w:val="18"/>
              </w:rPr>
              <w:t>Regels horen bij 0 of 1 strategie</w:t>
            </w:r>
          </w:p>
          <w:p w14:paraId="12BB0F29" w14:textId="77777777" w:rsidR="00FD56B5" w:rsidRPr="00A62C51" w:rsidRDefault="00FD56B5" w:rsidP="0072661C">
            <w:pPr>
              <w:rPr>
                <w:sz w:val="18"/>
                <w:szCs w:val="18"/>
              </w:rPr>
            </w:pPr>
            <w:r w:rsidRPr="00A62C51">
              <w:rPr>
                <w:sz w:val="18"/>
                <w:szCs w:val="18"/>
              </w:rPr>
              <w:t>Regels hebben 0..1 of meerdere formule</w:t>
            </w:r>
          </w:p>
          <w:p w14:paraId="2D4150FE" w14:textId="77777777" w:rsidR="00FD56B5" w:rsidRPr="00A62C51" w:rsidRDefault="00FD56B5" w:rsidP="0072661C">
            <w:pPr>
              <w:rPr>
                <w:sz w:val="18"/>
                <w:szCs w:val="18"/>
              </w:rPr>
            </w:pPr>
            <w:r w:rsidRPr="00A62C51">
              <w:rPr>
                <w:sz w:val="18"/>
                <w:szCs w:val="18"/>
              </w:rPr>
              <w:t>Regels horen bij 0 of 1 order</w:t>
            </w:r>
          </w:p>
          <w:p w14:paraId="3DCCE37C" w14:textId="77777777" w:rsidR="00FD56B5" w:rsidRPr="00A62C51" w:rsidRDefault="00FD56B5" w:rsidP="0072661C">
            <w:pPr>
              <w:rPr>
                <w:sz w:val="18"/>
                <w:szCs w:val="18"/>
              </w:rPr>
            </w:pPr>
            <w:r w:rsidRPr="00A62C51">
              <w:rPr>
                <w:sz w:val="18"/>
                <w:szCs w:val="18"/>
              </w:rPr>
              <w:t xml:space="preserve">Regels horen bij 0..1 of meerdere handelingen </w:t>
            </w:r>
          </w:p>
          <w:p w14:paraId="783FE343" w14:textId="77777777" w:rsidR="00FD56B5" w:rsidRPr="00A62C51" w:rsidRDefault="00FD56B5" w:rsidP="0072661C">
            <w:pPr>
              <w:rPr>
                <w:sz w:val="18"/>
                <w:szCs w:val="18"/>
              </w:rPr>
            </w:pPr>
          </w:p>
        </w:tc>
      </w:tr>
      <w:tr w:rsidR="00FD56B5" w14:paraId="077E356C" w14:textId="77777777" w:rsidTr="00A62C51">
        <w:tc>
          <w:tcPr>
            <w:tcW w:w="3611" w:type="dxa"/>
          </w:tcPr>
          <w:p w14:paraId="4C752901" w14:textId="77777777" w:rsidR="00FD56B5" w:rsidRPr="00A62C51" w:rsidRDefault="00FD56B5" w:rsidP="0072661C">
            <w:pPr>
              <w:rPr>
                <w:sz w:val="18"/>
                <w:szCs w:val="18"/>
              </w:rPr>
            </w:pPr>
            <w:r w:rsidRPr="00A62C51">
              <w:rPr>
                <w:sz w:val="18"/>
                <w:szCs w:val="18"/>
              </w:rPr>
              <w:t>Strategie</w:t>
            </w:r>
          </w:p>
        </w:tc>
        <w:tc>
          <w:tcPr>
            <w:tcW w:w="2621" w:type="dxa"/>
          </w:tcPr>
          <w:p w14:paraId="45B2F9CF" w14:textId="77777777" w:rsidR="00FD56B5" w:rsidRPr="00A62C51" w:rsidRDefault="00FD56B5" w:rsidP="0072661C">
            <w:pPr>
              <w:rPr>
                <w:sz w:val="18"/>
                <w:szCs w:val="18"/>
              </w:rPr>
            </w:pPr>
            <w:r w:rsidRPr="00A62C51">
              <w:rPr>
                <w:sz w:val="18"/>
                <w:szCs w:val="18"/>
              </w:rPr>
              <w:t>strategie ID</w:t>
            </w:r>
          </w:p>
        </w:tc>
        <w:tc>
          <w:tcPr>
            <w:tcW w:w="2410" w:type="dxa"/>
          </w:tcPr>
          <w:p w14:paraId="7E2649FF" w14:textId="77777777" w:rsidR="00FD56B5" w:rsidRPr="00A62C51" w:rsidRDefault="00FD56B5" w:rsidP="0072661C">
            <w:pPr>
              <w:rPr>
                <w:sz w:val="18"/>
                <w:szCs w:val="18"/>
              </w:rPr>
            </w:pPr>
          </w:p>
        </w:tc>
        <w:tc>
          <w:tcPr>
            <w:tcW w:w="5804" w:type="dxa"/>
          </w:tcPr>
          <w:p w14:paraId="1DF1A6A3" w14:textId="77777777" w:rsidR="00FD56B5" w:rsidRPr="00A62C51" w:rsidRDefault="00FD56B5" w:rsidP="0072661C">
            <w:pPr>
              <w:rPr>
                <w:sz w:val="18"/>
                <w:szCs w:val="18"/>
              </w:rPr>
            </w:pPr>
            <w:r w:rsidRPr="00A62C51">
              <w:rPr>
                <w:sz w:val="18"/>
                <w:szCs w:val="18"/>
              </w:rPr>
              <w:t>Strategie hoort bij 0..1 of meerdere portefeuille</w:t>
            </w:r>
          </w:p>
          <w:p w14:paraId="5A927D60" w14:textId="77777777" w:rsidR="00FD56B5" w:rsidRPr="00A62C51" w:rsidRDefault="00FD56B5" w:rsidP="0072661C">
            <w:pPr>
              <w:rPr>
                <w:sz w:val="18"/>
                <w:szCs w:val="18"/>
              </w:rPr>
            </w:pPr>
            <w:r w:rsidRPr="00A62C51">
              <w:rPr>
                <w:sz w:val="18"/>
                <w:szCs w:val="18"/>
              </w:rPr>
              <w:t>Strategie heeft 0..1 of meerder regels</w:t>
            </w:r>
          </w:p>
          <w:p w14:paraId="40E0B4A0" w14:textId="77777777" w:rsidR="00FD56B5" w:rsidRPr="00A62C51" w:rsidRDefault="00FD56B5" w:rsidP="0072661C">
            <w:pPr>
              <w:rPr>
                <w:sz w:val="18"/>
                <w:szCs w:val="18"/>
              </w:rPr>
            </w:pPr>
          </w:p>
        </w:tc>
      </w:tr>
      <w:tr w:rsidR="00FD56B5" w14:paraId="452CD9A4" w14:textId="77777777" w:rsidTr="00A62C51">
        <w:tc>
          <w:tcPr>
            <w:tcW w:w="3611" w:type="dxa"/>
          </w:tcPr>
          <w:p w14:paraId="0FD414CD" w14:textId="77777777" w:rsidR="00FD56B5" w:rsidRPr="00A62C51" w:rsidRDefault="00FD56B5" w:rsidP="0072661C">
            <w:pPr>
              <w:rPr>
                <w:sz w:val="18"/>
                <w:szCs w:val="18"/>
              </w:rPr>
            </w:pPr>
            <w:r w:rsidRPr="00A62C51">
              <w:rPr>
                <w:sz w:val="18"/>
                <w:szCs w:val="18"/>
              </w:rPr>
              <w:t>waardering</w:t>
            </w:r>
          </w:p>
        </w:tc>
        <w:tc>
          <w:tcPr>
            <w:tcW w:w="2621" w:type="dxa"/>
          </w:tcPr>
          <w:p w14:paraId="562EC886" w14:textId="77777777" w:rsidR="00FD56B5" w:rsidRPr="00A62C51" w:rsidRDefault="00FD56B5" w:rsidP="0072661C">
            <w:pPr>
              <w:rPr>
                <w:sz w:val="18"/>
                <w:szCs w:val="18"/>
              </w:rPr>
            </w:pPr>
            <w:r w:rsidRPr="00A62C51">
              <w:rPr>
                <w:sz w:val="18"/>
                <w:szCs w:val="18"/>
              </w:rPr>
              <w:t>waardering ID</w:t>
            </w:r>
          </w:p>
          <w:p w14:paraId="5BCFA487" w14:textId="77777777" w:rsidR="00FD56B5" w:rsidRPr="00A62C51" w:rsidRDefault="00FD56B5" w:rsidP="0072661C">
            <w:pPr>
              <w:rPr>
                <w:sz w:val="18"/>
                <w:szCs w:val="18"/>
              </w:rPr>
            </w:pPr>
            <w:r w:rsidRPr="00A62C51">
              <w:rPr>
                <w:sz w:val="18"/>
                <w:szCs w:val="18"/>
              </w:rPr>
              <w:t xml:space="preserve">soort waardering </w:t>
            </w:r>
          </w:p>
          <w:p w14:paraId="47E7C5CE" w14:textId="77777777" w:rsidR="00FD56B5" w:rsidRPr="00A62C51" w:rsidRDefault="00FD56B5" w:rsidP="0072661C">
            <w:pPr>
              <w:rPr>
                <w:sz w:val="18"/>
                <w:szCs w:val="18"/>
              </w:rPr>
            </w:pPr>
          </w:p>
        </w:tc>
        <w:tc>
          <w:tcPr>
            <w:tcW w:w="2410" w:type="dxa"/>
          </w:tcPr>
          <w:p w14:paraId="219C45DB" w14:textId="77777777" w:rsidR="00FD56B5" w:rsidRPr="00A62C51" w:rsidRDefault="00FD56B5" w:rsidP="0072661C">
            <w:pPr>
              <w:rPr>
                <w:sz w:val="18"/>
                <w:szCs w:val="18"/>
              </w:rPr>
            </w:pPr>
          </w:p>
        </w:tc>
        <w:tc>
          <w:tcPr>
            <w:tcW w:w="5804" w:type="dxa"/>
          </w:tcPr>
          <w:p w14:paraId="0330AA1F" w14:textId="77777777" w:rsidR="00FD56B5" w:rsidRPr="00A62C51" w:rsidRDefault="00FD56B5" w:rsidP="0072661C">
            <w:pPr>
              <w:rPr>
                <w:b/>
                <w:sz w:val="18"/>
                <w:szCs w:val="18"/>
              </w:rPr>
            </w:pPr>
            <w:r w:rsidRPr="00A62C51">
              <w:rPr>
                <w:sz w:val="18"/>
                <w:szCs w:val="18"/>
              </w:rPr>
              <w:t>Waardering hoort bij 0..1 instrument</w:t>
            </w:r>
          </w:p>
          <w:p w14:paraId="7CFB0647" w14:textId="77777777" w:rsidR="00FD56B5" w:rsidRPr="00A62C51" w:rsidRDefault="00FD56B5" w:rsidP="0072661C">
            <w:pPr>
              <w:rPr>
                <w:b/>
                <w:sz w:val="18"/>
                <w:szCs w:val="18"/>
              </w:rPr>
            </w:pPr>
          </w:p>
        </w:tc>
      </w:tr>
    </w:tbl>
    <w:p w14:paraId="66B20D05" w14:textId="7992ACA3" w:rsidR="007E5FA5" w:rsidRDefault="007E5FA5" w:rsidP="009402F8">
      <w:pPr>
        <w:rPr>
          <w:rFonts w:ascii="Verdana" w:eastAsia="Microsoft YaHei UI" w:hAnsi="Verdana" w:cs="Calibri"/>
          <w:color w:val="000000"/>
          <w:lang w:eastAsia="nl-BE"/>
        </w:rPr>
      </w:pPr>
    </w:p>
    <w:p w14:paraId="0AF5EED1" w14:textId="1B8F2ADB" w:rsidR="004C0EFE" w:rsidRDefault="004C0EFE" w:rsidP="009402F8">
      <w:pPr>
        <w:rPr>
          <w:rFonts w:ascii="Verdana" w:eastAsia="Microsoft YaHei UI" w:hAnsi="Verdana" w:cs="Calibri"/>
          <w:color w:val="000000"/>
          <w:lang w:eastAsia="nl-BE"/>
        </w:rPr>
      </w:pPr>
    </w:p>
    <w:tbl>
      <w:tblPr>
        <w:tblStyle w:val="Tabelraster"/>
        <w:tblpPr w:leftFromText="141" w:rightFromText="141" w:vertAnchor="page" w:horzAnchor="margin" w:tblpY="6047"/>
        <w:tblW w:w="14454" w:type="dxa"/>
        <w:tblLook w:val="04A0" w:firstRow="1" w:lastRow="0" w:firstColumn="1" w:lastColumn="0" w:noHBand="0" w:noVBand="1"/>
      </w:tblPr>
      <w:tblGrid>
        <w:gridCol w:w="3539"/>
        <w:gridCol w:w="2693"/>
        <w:gridCol w:w="2410"/>
        <w:gridCol w:w="5812"/>
      </w:tblGrid>
      <w:tr w:rsidR="004C0EFE" w14:paraId="6944D0DD" w14:textId="77777777" w:rsidTr="00E549CE">
        <w:tc>
          <w:tcPr>
            <w:tcW w:w="3539" w:type="dxa"/>
          </w:tcPr>
          <w:p w14:paraId="6F1FE5B3" w14:textId="77777777" w:rsidR="004C0EFE" w:rsidRPr="00E342E8" w:rsidRDefault="004C0EFE" w:rsidP="0072661C">
            <w:pPr>
              <w:rPr>
                <w:b/>
              </w:rPr>
            </w:pPr>
            <w:r w:rsidRPr="00E342E8">
              <w:rPr>
                <w:b/>
              </w:rPr>
              <w:t>Associatieve klassen</w:t>
            </w:r>
          </w:p>
          <w:p w14:paraId="35BC02BB" w14:textId="77777777" w:rsidR="004C0EFE" w:rsidRDefault="004C0EFE" w:rsidP="0072661C"/>
        </w:tc>
        <w:tc>
          <w:tcPr>
            <w:tcW w:w="2693" w:type="dxa"/>
          </w:tcPr>
          <w:p w14:paraId="08C19FC5" w14:textId="77777777" w:rsidR="004C0EFE" w:rsidRDefault="004C0EFE" w:rsidP="0072661C">
            <w:r w:rsidRPr="00D60A40">
              <w:rPr>
                <w:b/>
              </w:rPr>
              <w:t xml:space="preserve">Attributen </w:t>
            </w:r>
          </w:p>
        </w:tc>
        <w:tc>
          <w:tcPr>
            <w:tcW w:w="2410" w:type="dxa"/>
          </w:tcPr>
          <w:p w14:paraId="071B0842" w14:textId="77777777" w:rsidR="004C0EFE" w:rsidRDefault="004C0EFE" w:rsidP="0072661C">
            <w:r w:rsidRPr="00D60A40">
              <w:rPr>
                <w:b/>
              </w:rPr>
              <w:t>Refererende attributen</w:t>
            </w:r>
          </w:p>
        </w:tc>
        <w:tc>
          <w:tcPr>
            <w:tcW w:w="5812" w:type="dxa"/>
          </w:tcPr>
          <w:p w14:paraId="33188E97" w14:textId="77777777" w:rsidR="004C0EFE" w:rsidRPr="00D60A40" w:rsidRDefault="004C0EFE" w:rsidP="0072661C">
            <w:pPr>
              <w:rPr>
                <w:b/>
              </w:rPr>
            </w:pPr>
            <w:r w:rsidRPr="00D60A40">
              <w:rPr>
                <w:b/>
              </w:rPr>
              <w:t xml:space="preserve">Elementaire zinnen </w:t>
            </w:r>
          </w:p>
          <w:p w14:paraId="5022FCB0" w14:textId="77777777" w:rsidR="004C0EFE" w:rsidRDefault="004C0EFE" w:rsidP="0072661C"/>
        </w:tc>
      </w:tr>
      <w:tr w:rsidR="004C0EFE" w14:paraId="1A0EE8A8" w14:textId="77777777" w:rsidTr="00E549CE">
        <w:tc>
          <w:tcPr>
            <w:tcW w:w="3539" w:type="dxa"/>
          </w:tcPr>
          <w:p w14:paraId="100DA1D4" w14:textId="77777777" w:rsidR="004C0EFE" w:rsidRDefault="004C0EFE" w:rsidP="0072661C">
            <w:r w:rsidRPr="008927C4">
              <w:t>Belegging</w:t>
            </w:r>
          </w:p>
        </w:tc>
        <w:tc>
          <w:tcPr>
            <w:tcW w:w="2693" w:type="dxa"/>
          </w:tcPr>
          <w:p w14:paraId="7605F8EF" w14:textId="77777777" w:rsidR="004C0EFE" w:rsidRDefault="004C0EFE" w:rsidP="0072661C">
            <w:r w:rsidRPr="005654FF">
              <w:t>Portefeuille ID</w:t>
            </w:r>
          </w:p>
          <w:p w14:paraId="5E2BEE7F" w14:textId="77777777" w:rsidR="004C0EFE" w:rsidRDefault="004C0EFE" w:rsidP="0072661C">
            <w:r w:rsidRPr="006C22BF">
              <w:t>Instrument ID</w:t>
            </w:r>
          </w:p>
          <w:p w14:paraId="566959C6" w14:textId="77777777" w:rsidR="004C0EFE" w:rsidRDefault="004C0EFE" w:rsidP="0072661C"/>
        </w:tc>
        <w:tc>
          <w:tcPr>
            <w:tcW w:w="2410" w:type="dxa"/>
          </w:tcPr>
          <w:p w14:paraId="22A5E064" w14:textId="77777777" w:rsidR="004C0EFE" w:rsidRDefault="004C0EFE" w:rsidP="0072661C"/>
        </w:tc>
        <w:tc>
          <w:tcPr>
            <w:tcW w:w="5812" w:type="dxa"/>
          </w:tcPr>
          <w:p w14:paraId="509E1F8A" w14:textId="77777777" w:rsidR="004C0EFE" w:rsidRDefault="004C0EFE" w:rsidP="0072661C">
            <w:r>
              <w:t>Belegging heeft 0..1 of meerdere bevestigd order</w:t>
            </w:r>
          </w:p>
          <w:p w14:paraId="5D2CC859" w14:textId="77777777" w:rsidR="004C0EFE" w:rsidRDefault="004C0EFE" w:rsidP="0072661C"/>
        </w:tc>
      </w:tr>
      <w:tr w:rsidR="004C0EFE" w14:paraId="38C89065" w14:textId="77777777" w:rsidTr="00E549CE">
        <w:tc>
          <w:tcPr>
            <w:tcW w:w="3539" w:type="dxa"/>
          </w:tcPr>
          <w:p w14:paraId="49004534" w14:textId="77777777" w:rsidR="004C0EFE" w:rsidRDefault="004C0EFE" w:rsidP="0072661C">
            <w:r w:rsidRPr="0075489C">
              <w:t>belegging locatie</w:t>
            </w:r>
          </w:p>
        </w:tc>
        <w:tc>
          <w:tcPr>
            <w:tcW w:w="2693" w:type="dxa"/>
          </w:tcPr>
          <w:p w14:paraId="2A6BC35E" w14:textId="77777777" w:rsidR="004C0EFE" w:rsidRDefault="004C0EFE" w:rsidP="0072661C">
            <w:r w:rsidRPr="00175A8A">
              <w:t>bijhoud locatie ID</w:t>
            </w:r>
            <w:r>
              <w:t xml:space="preserve"> </w:t>
            </w:r>
            <w:r w:rsidRPr="00175A8A">
              <w:t>Belegging ID</w:t>
            </w:r>
          </w:p>
          <w:p w14:paraId="0332C112" w14:textId="77777777" w:rsidR="004C0EFE" w:rsidRDefault="004C0EFE" w:rsidP="0072661C">
            <w:r w:rsidRPr="0075489C">
              <w:t>soort instantie</w:t>
            </w:r>
          </w:p>
          <w:p w14:paraId="4D2593CC" w14:textId="77777777" w:rsidR="004C0EFE" w:rsidRDefault="004C0EFE" w:rsidP="0072661C"/>
        </w:tc>
        <w:tc>
          <w:tcPr>
            <w:tcW w:w="2410" w:type="dxa"/>
          </w:tcPr>
          <w:p w14:paraId="35A3E529" w14:textId="77777777" w:rsidR="004C0EFE" w:rsidRDefault="004C0EFE" w:rsidP="0072661C"/>
        </w:tc>
        <w:tc>
          <w:tcPr>
            <w:tcW w:w="5812" w:type="dxa"/>
          </w:tcPr>
          <w:p w14:paraId="6B9B1D86" w14:textId="77777777" w:rsidR="004C0EFE" w:rsidRDefault="004C0EFE" w:rsidP="0072661C"/>
        </w:tc>
      </w:tr>
      <w:tr w:rsidR="004C0EFE" w14:paraId="7FE3084B" w14:textId="77777777" w:rsidTr="00E549CE">
        <w:tc>
          <w:tcPr>
            <w:tcW w:w="3539" w:type="dxa"/>
          </w:tcPr>
          <w:p w14:paraId="01585022" w14:textId="77777777" w:rsidR="004C0EFE" w:rsidRDefault="004C0EFE" w:rsidP="0072661C">
            <w:pPr>
              <w:tabs>
                <w:tab w:val="left" w:pos="2700"/>
              </w:tabs>
            </w:pPr>
            <w:r w:rsidRPr="007015A8">
              <w:t>Formule Regels</w:t>
            </w:r>
          </w:p>
        </w:tc>
        <w:tc>
          <w:tcPr>
            <w:tcW w:w="2693" w:type="dxa"/>
          </w:tcPr>
          <w:p w14:paraId="3406C8DF" w14:textId="77777777" w:rsidR="004C0EFE" w:rsidRDefault="004C0EFE" w:rsidP="0072661C">
            <w:r w:rsidRPr="007015A8">
              <w:t>Regels ID</w:t>
            </w:r>
          </w:p>
          <w:p w14:paraId="0354E669" w14:textId="77777777" w:rsidR="004C0EFE" w:rsidRDefault="004C0EFE" w:rsidP="0072661C">
            <w:r w:rsidRPr="007015A8">
              <w:t>formule ID</w:t>
            </w:r>
          </w:p>
          <w:p w14:paraId="6B180F7D" w14:textId="77777777" w:rsidR="004C0EFE" w:rsidRDefault="004C0EFE" w:rsidP="0072661C"/>
        </w:tc>
        <w:tc>
          <w:tcPr>
            <w:tcW w:w="2410" w:type="dxa"/>
          </w:tcPr>
          <w:p w14:paraId="15171F98" w14:textId="77777777" w:rsidR="004C0EFE" w:rsidRDefault="004C0EFE" w:rsidP="0072661C"/>
        </w:tc>
        <w:tc>
          <w:tcPr>
            <w:tcW w:w="5812" w:type="dxa"/>
          </w:tcPr>
          <w:p w14:paraId="3323CFAE" w14:textId="77777777" w:rsidR="004C0EFE" w:rsidRDefault="004C0EFE" w:rsidP="0072661C"/>
        </w:tc>
      </w:tr>
      <w:tr w:rsidR="004C0EFE" w14:paraId="53BB9FEC" w14:textId="77777777" w:rsidTr="00E549CE">
        <w:trPr>
          <w:trHeight w:val="925"/>
        </w:trPr>
        <w:tc>
          <w:tcPr>
            <w:tcW w:w="3539" w:type="dxa"/>
          </w:tcPr>
          <w:p w14:paraId="43C22D64" w14:textId="77777777" w:rsidR="004C0EFE" w:rsidRPr="007C22F3" w:rsidRDefault="004C0EFE" w:rsidP="0072661C">
            <w:r w:rsidRPr="00D559B0">
              <w:t>Strategie Regels</w:t>
            </w:r>
          </w:p>
        </w:tc>
        <w:tc>
          <w:tcPr>
            <w:tcW w:w="2693" w:type="dxa"/>
          </w:tcPr>
          <w:p w14:paraId="0B5430D2" w14:textId="77777777" w:rsidR="004C0EFE" w:rsidRDefault="004C0EFE" w:rsidP="0072661C">
            <w:r w:rsidRPr="00D559B0">
              <w:t>Regels ID</w:t>
            </w:r>
          </w:p>
          <w:p w14:paraId="37E19373" w14:textId="77777777" w:rsidR="004C0EFE" w:rsidRPr="00D559B0" w:rsidRDefault="004C0EFE" w:rsidP="0072661C">
            <w:r w:rsidRPr="00D559B0">
              <w:t>strategie ID</w:t>
            </w:r>
          </w:p>
        </w:tc>
        <w:tc>
          <w:tcPr>
            <w:tcW w:w="2410" w:type="dxa"/>
          </w:tcPr>
          <w:p w14:paraId="63E26E3A" w14:textId="77777777" w:rsidR="004C0EFE" w:rsidRDefault="004C0EFE" w:rsidP="0072661C"/>
        </w:tc>
        <w:tc>
          <w:tcPr>
            <w:tcW w:w="5812" w:type="dxa"/>
          </w:tcPr>
          <w:p w14:paraId="00ABA3E8" w14:textId="77777777" w:rsidR="004C0EFE" w:rsidRDefault="004C0EFE" w:rsidP="0072661C"/>
        </w:tc>
      </w:tr>
    </w:tbl>
    <w:p w14:paraId="5FF2F3C1" w14:textId="77777777" w:rsidR="004C0EFE" w:rsidRDefault="004C0EFE" w:rsidP="004C0EFE"/>
    <w:p w14:paraId="067E2250" w14:textId="77777777" w:rsidR="004C0EFE" w:rsidRPr="004326AB" w:rsidRDefault="004C0EFE" w:rsidP="004C0EFE">
      <w:pPr>
        <w:rPr>
          <w:rFonts w:ascii="Verdana" w:eastAsia="Microsoft YaHei UI" w:hAnsi="Verdana" w:cs="Calibri"/>
          <w:color w:val="000000"/>
          <w:lang w:eastAsia="nl-BE"/>
        </w:rPr>
      </w:pPr>
    </w:p>
    <w:p w14:paraId="5E6BCEFA" w14:textId="77777777" w:rsidR="004C0EFE" w:rsidRDefault="004C0EFE" w:rsidP="009402F8">
      <w:pPr>
        <w:rPr>
          <w:rFonts w:ascii="Verdana" w:eastAsia="Microsoft YaHei UI" w:hAnsi="Verdana" w:cs="Calibri"/>
          <w:color w:val="000000"/>
          <w:lang w:eastAsia="nl-BE"/>
        </w:rPr>
      </w:pPr>
    </w:p>
    <w:sectPr w:rsidR="004C0EFE" w:rsidSect="00FD56B5">
      <w:pgSz w:w="16838" w:h="11906" w:orient="landscape"/>
      <w:pgMar w:top="1077" w:right="964"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2BF3C" w14:textId="77777777" w:rsidR="009E73BF" w:rsidRDefault="009E73BF" w:rsidP="009960EF">
      <w:pPr>
        <w:spacing w:after="0" w:line="240" w:lineRule="auto"/>
      </w:pPr>
      <w:r>
        <w:separator/>
      </w:r>
    </w:p>
  </w:endnote>
  <w:endnote w:type="continuationSeparator" w:id="0">
    <w:p w14:paraId="09D55D4E" w14:textId="77777777" w:rsidR="009E73BF" w:rsidRDefault="009E73BF" w:rsidP="00996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772600"/>
      <w:docPartObj>
        <w:docPartGallery w:val="Page Numbers (Bottom of Page)"/>
        <w:docPartUnique/>
      </w:docPartObj>
    </w:sdtPr>
    <w:sdtEndPr/>
    <w:sdtContent>
      <w:sdt>
        <w:sdtPr>
          <w:id w:val="1654557785"/>
          <w:docPartObj>
            <w:docPartGallery w:val="Page Numbers (Top of Page)"/>
            <w:docPartUnique/>
          </w:docPartObj>
        </w:sdtPr>
        <w:sdtEndPr/>
        <w:sdtContent>
          <w:p w14:paraId="30A63EB7" w14:textId="67397A30" w:rsidR="00D854D5" w:rsidRDefault="00D854D5">
            <w:pPr>
              <w:pStyle w:val="Voettekst"/>
              <w:jc w:val="right"/>
            </w:pPr>
            <w:r>
              <w:rPr>
                <w:lang w:val="nl-NL"/>
              </w:rPr>
              <w:t xml:space="preserve">Pagina </w:t>
            </w:r>
            <w:r>
              <w:rPr>
                <w:b/>
                <w:bCs/>
                <w:sz w:val="24"/>
                <w:szCs w:val="24"/>
              </w:rPr>
              <w:fldChar w:fldCharType="begin"/>
            </w:r>
            <w:r>
              <w:rPr>
                <w:b/>
                <w:bCs/>
              </w:rPr>
              <w:instrText>PAGE</w:instrText>
            </w:r>
            <w:r>
              <w:rPr>
                <w:b/>
                <w:bCs/>
                <w:sz w:val="24"/>
                <w:szCs w:val="24"/>
              </w:rPr>
              <w:fldChar w:fldCharType="separate"/>
            </w:r>
            <w:r w:rsidR="00AC1290">
              <w:rPr>
                <w:b/>
                <w:bCs/>
                <w:noProof/>
              </w:rPr>
              <w:t>12</w:t>
            </w:r>
            <w:r>
              <w:rPr>
                <w:b/>
                <w:bCs/>
                <w:sz w:val="24"/>
                <w:szCs w:val="24"/>
              </w:rPr>
              <w:fldChar w:fldCharType="end"/>
            </w:r>
            <w:r>
              <w:rPr>
                <w:lang w:val="nl-NL"/>
              </w:rPr>
              <w:t xml:space="preserve"> van </w:t>
            </w:r>
            <w:r>
              <w:rPr>
                <w:b/>
                <w:bCs/>
                <w:sz w:val="24"/>
                <w:szCs w:val="24"/>
              </w:rPr>
              <w:fldChar w:fldCharType="begin"/>
            </w:r>
            <w:r>
              <w:rPr>
                <w:b/>
                <w:bCs/>
              </w:rPr>
              <w:instrText>NUMPAGES</w:instrText>
            </w:r>
            <w:r>
              <w:rPr>
                <w:b/>
                <w:bCs/>
                <w:sz w:val="24"/>
                <w:szCs w:val="24"/>
              </w:rPr>
              <w:fldChar w:fldCharType="separate"/>
            </w:r>
            <w:r w:rsidR="00AC1290">
              <w:rPr>
                <w:b/>
                <w:bCs/>
                <w:noProof/>
              </w:rPr>
              <w:t>12</w:t>
            </w:r>
            <w:r>
              <w:rPr>
                <w:b/>
                <w:bCs/>
                <w:sz w:val="24"/>
                <w:szCs w:val="24"/>
              </w:rPr>
              <w:fldChar w:fldCharType="end"/>
            </w:r>
          </w:p>
        </w:sdtContent>
      </w:sdt>
    </w:sdtContent>
  </w:sdt>
  <w:p w14:paraId="25215DF1" w14:textId="1035DFCA" w:rsidR="009402F8" w:rsidRDefault="00415D82">
    <w:pPr>
      <w:pStyle w:val="Voettekst"/>
    </w:pPr>
    <w:r>
      <w:t xml:space="preserve">Christian </w:t>
    </w:r>
    <w:r>
      <w:tab/>
      <w:t>C proef Klassen</w:t>
    </w:r>
    <w:r w:rsidR="007E296A">
      <w:t xml:space="preserve"> </w:t>
    </w:r>
    <w:r>
      <w:t>Model</w:t>
    </w:r>
    <w:r w:rsidR="007E296A">
      <w:t xml:space="preserve"> en </w:t>
    </w:r>
    <w:proofErr w:type="spellStart"/>
    <w:r w:rsidR="007E296A">
      <w:t>DataBase</w:t>
    </w:r>
    <w:proofErr w:type="spellEnd"/>
    <w:r w:rsidR="007E296A">
      <w:t xml:space="preserve"> model        </w:t>
    </w:r>
    <w:r>
      <w:t xml:space="preserve"> </w:t>
    </w:r>
    <w:r w:rsidR="000149FA">
      <w:t>1</w:t>
    </w:r>
    <w:r w:rsidR="006A56D8">
      <w:t>6</w:t>
    </w:r>
    <w:r w:rsidR="000149FA">
      <w:t>/02</w:t>
    </w:r>
    <w:r w:rsidR="00975848">
      <w:t>/2018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5F385" w14:textId="77777777" w:rsidR="009E73BF" w:rsidRDefault="009E73BF" w:rsidP="009960EF">
      <w:pPr>
        <w:spacing w:after="0" w:line="240" w:lineRule="auto"/>
      </w:pPr>
      <w:r>
        <w:separator/>
      </w:r>
    </w:p>
  </w:footnote>
  <w:footnote w:type="continuationSeparator" w:id="0">
    <w:p w14:paraId="4A851CCF" w14:textId="77777777" w:rsidR="009E73BF" w:rsidRDefault="009E73BF" w:rsidP="009960EF">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k manhaeve">
    <w15:presenceInfo w15:providerId="Windows Live" w15:userId="cd18ae08c5cc52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093"/>
    <w:rsid w:val="00001BE0"/>
    <w:rsid w:val="00004138"/>
    <w:rsid w:val="00006BE0"/>
    <w:rsid w:val="000149FA"/>
    <w:rsid w:val="00017E75"/>
    <w:rsid w:val="00020CE2"/>
    <w:rsid w:val="00024425"/>
    <w:rsid w:val="0003060A"/>
    <w:rsid w:val="00032B09"/>
    <w:rsid w:val="00041543"/>
    <w:rsid w:val="00051E2C"/>
    <w:rsid w:val="00053019"/>
    <w:rsid w:val="000623E1"/>
    <w:rsid w:val="000872EE"/>
    <w:rsid w:val="000959C1"/>
    <w:rsid w:val="000D6023"/>
    <w:rsid w:val="00107E94"/>
    <w:rsid w:val="00114C80"/>
    <w:rsid w:val="00116718"/>
    <w:rsid w:val="00192785"/>
    <w:rsid w:val="001A47F6"/>
    <w:rsid w:val="001C3FFE"/>
    <w:rsid w:val="001F6A35"/>
    <w:rsid w:val="002103A5"/>
    <w:rsid w:val="00214218"/>
    <w:rsid w:val="00216D0F"/>
    <w:rsid w:val="00221EA0"/>
    <w:rsid w:val="002424E6"/>
    <w:rsid w:val="002562BF"/>
    <w:rsid w:val="00270A9F"/>
    <w:rsid w:val="00270B92"/>
    <w:rsid w:val="0028574C"/>
    <w:rsid w:val="002906B3"/>
    <w:rsid w:val="002B4BE1"/>
    <w:rsid w:val="002C4545"/>
    <w:rsid w:val="002D7E34"/>
    <w:rsid w:val="002E7DD1"/>
    <w:rsid w:val="00302AD3"/>
    <w:rsid w:val="00321FA0"/>
    <w:rsid w:val="00335002"/>
    <w:rsid w:val="0034380C"/>
    <w:rsid w:val="00343CB6"/>
    <w:rsid w:val="00347AB9"/>
    <w:rsid w:val="00350E46"/>
    <w:rsid w:val="003962D4"/>
    <w:rsid w:val="003A4D2F"/>
    <w:rsid w:val="003C7CC2"/>
    <w:rsid w:val="003D5F1D"/>
    <w:rsid w:val="004056BF"/>
    <w:rsid w:val="00415D82"/>
    <w:rsid w:val="004326AB"/>
    <w:rsid w:val="00435F81"/>
    <w:rsid w:val="004410AC"/>
    <w:rsid w:val="00447FEA"/>
    <w:rsid w:val="00452185"/>
    <w:rsid w:val="00461299"/>
    <w:rsid w:val="00465D08"/>
    <w:rsid w:val="00490C2F"/>
    <w:rsid w:val="00491FC9"/>
    <w:rsid w:val="004A369A"/>
    <w:rsid w:val="004B2B44"/>
    <w:rsid w:val="004B7533"/>
    <w:rsid w:val="004C0EFE"/>
    <w:rsid w:val="00506293"/>
    <w:rsid w:val="005073B7"/>
    <w:rsid w:val="00514B56"/>
    <w:rsid w:val="005427FC"/>
    <w:rsid w:val="00563A6E"/>
    <w:rsid w:val="00580DC0"/>
    <w:rsid w:val="00583033"/>
    <w:rsid w:val="00595D26"/>
    <w:rsid w:val="005A6347"/>
    <w:rsid w:val="005B7097"/>
    <w:rsid w:val="005D4589"/>
    <w:rsid w:val="005D5B53"/>
    <w:rsid w:val="005E5828"/>
    <w:rsid w:val="005E7E4C"/>
    <w:rsid w:val="005F48B6"/>
    <w:rsid w:val="00617B93"/>
    <w:rsid w:val="006439E9"/>
    <w:rsid w:val="00662073"/>
    <w:rsid w:val="0066308A"/>
    <w:rsid w:val="0066488E"/>
    <w:rsid w:val="00673302"/>
    <w:rsid w:val="00690D99"/>
    <w:rsid w:val="00691C0A"/>
    <w:rsid w:val="006A1638"/>
    <w:rsid w:val="006A56D8"/>
    <w:rsid w:val="006D5C1B"/>
    <w:rsid w:val="006D73BC"/>
    <w:rsid w:val="006D7AA7"/>
    <w:rsid w:val="006F2803"/>
    <w:rsid w:val="006F67BE"/>
    <w:rsid w:val="00700E6F"/>
    <w:rsid w:val="00705DAF"/>
    <w:rsid w:val="00722556"/>
    <w:rsid w:val="00722A28"/>
    <w:rsid w:val="0072615C"/>
    <w:rsid w:val="00732708"/>
    <w:rsid w:val="007450BE"/>
    <w:rsid w:val="007565F6"/>
    <w:rsid w:val="007577DE"/>
    <w:rsid w:val="00761C12"/>
    <w:rsid w:val="00765E98"/>
    <w:rsid w:val="007665E6"/>
    <w:rsid w:val="00774075"/>
    <w:rsid w:val="007A11FF"/>
    <w:rsid w:val="007B6AA7"/>
    <w:rsid w:val="007D1AF9"/>
    <w:rsid w:val="007E296A"/>
    <w:rsid w:val="007E5FA5"/>
    <w:rsid w:val="007F6A02"/>
    <w:rsid w:val="007F7325"/>
    <w:rsid w:val="008161F1"/>
    <w:rsid w:val="008364B7"/>
    <w:rsid w:val="00845203"/>
    <w:rsid w:val="008648AE"/>
    <w:rsid w:val="00872393"/>
    <w:rsid w:val="00873471"/>
    <w:rsid w:val="00873C19"/>
    <w:rsid w:val="00895D12"/>
    <w:rsid w:val="008F4D7A"/>
    <w:rsid w:val="008F4E2B"/>
    <w:rsid w:val="00903B5F"/>
    <w:rsid w:val="009076D1"/>
    <w:rsid w:val="00932D20"/>
    <w:rsid w:val="009402F8"/>
    <w:rsid w:val="00945BE8"/>
    <w:rsid w:val="00953F53"/>
    <w:rsid w:val="00975848"/>
    <w:rsid w:val="00985021"/>
    <w:rsid w:val="00985504"/>
    <w:rsid w:val="00985F57"/>
    <w:rsid w:val="009960EF"/>
    <w:rsid w:val="009A189D"/>
    <w:rsid w:val="009B568E"/>
    <w:rsid w:val="009D5DAC"/>
    <w:rsid w:val="009E73BF"/>
    <w:rsid w:val="00A10901"/>
    <w:rsid w:val="00A16D8D"/>
    <w:rsid w:val="00A237AE"/>
    <w:rsid w:val="00A62C51"/>
    <w:rsid w:val="00AC1290"/>
    <w:rsid w:val="00AC4B67"/>
    <w:rsid w:val="00AC7A94"/>
    <w:rsid w:val="00AD5E3D"/>
    <w:rsid w:val="00AF1B0F"/>
    <w:rsid w:val="00AF7288"/>
    <w:rsid w:val="00B044F9"/>
    <w:rsid w:val="00B12093"/>
    <w:rsid w:val="00B14D82"/>
    <w:rsid w:val="00B218EA"/>
    <w:rsid w:val="00B21C21"/>
    <w:rsid w:val="00B22771"/>
    <w:rsid w:val="00B31864"/>
    <w:rsid w:val="00B51326"/>
    <w:rsid w:val="00B61816"/>
    <w:rsid w:val="00B64600"/>
    <w:rsid w:val="00B6788F"/>
    <w:rsid w:val="00B749E8"/>
    <w:rsid w:val="00B81148"/>
    <w:rsid w:val="00B871E1"/>
    <w:rsid w:val="00BC4A0E"/>
    <w:rsid w:val="00BD48D1"/>
    <w:rsid w:val="00BE3405"/>
    <w:rsid w:val="00C03EE0"/>
    <w:rsid w:val="00C11911"/>
    <w:rsid w:val="00C129B0"/>
    <w:rsid w:val="00C12F78"/>
    <w:rsid w:val="00C22C96"/>
    <w:rsid w:val="00C257D8"/>
    <w:rsid w:val="00C331C9"/>
    <w:rsid w:val="00C508E0"/>
    <w:rsid w:val="00C65160"/>
    <w:rsid w:val="00C65EC7"/>
    <w:rsid w:val="00C716E0"/>
    <w:rsid w:val="00C77592"/>
    <w:rsid w:val="00CA5599"/>
    <w:rsid w:val="00CB56D2"/>
    <w:rsid w:val="00CB6196"/>
    <w:rsid w:val="00CD296C"/>
    <w:rsid w:val="00D00414"/>
    <w:rsid w:val="00D16AB8"/>
    <w:rsid w:val="00D23BEA"/>
    <w:rsid w:val="00D32F6F"/>
    <w:rsid w:val="00D350C0"/>
    <w:rsid w:val="00D35D43"/>
    <w:rsid w:val="00D437BE"/>
    <w:rsid w:val="00D44968"/>
    <w:rsid w:val="00D53412"/>
    <w:rsid w:val="00D60744"/>
    <w:rsid w:val="00D629A1"/>
    <w:rsid w:val="00D7293A"/>
    <w:rsid w:val="00D854D5"/>
    <w:rsid w:val="00DA6AF0"/>
    <w:rsid w:val="00DC1588"/>
    <w:rsid w:val="00DD777F"/>
    <w:rsid w:val="00E06EFF"/>
    <w:rsid w:val="00E16F42"/>
    <w:rsid w:val="00E2099E"/>
    <w:rsid w:val="00E27DD9"/>
    <w:rsid w:val="00E549CE"/>
    <w:rsid w:val="00E66D71"/>
    <w:rsid w:val="00E74656"/>
    <w:rsid w:val="00E87BB8"/>
    <w:rsid w:val="00EA12C5"/>
    <w:rsid w:val="00EA7F08"/>
    <w:rsid w:val="00EB5686"/>
    <w:rsid w:val="00EC5D2C"/>
    <w:rsid w:val="00EE37AE"/>
    <w:rsid w:val="00EE4D55"/>
    <w:rsid w:val="00EF2D3D"/>
    <w:rsid w:val="00F13BBA"/>
    <w:rsid w:val="00F45E37"/>
    <w:rsid w:val="00F66E25"/>
    <w:rsid w:val="00F715F2"/>
    <w:rsid w:val="00F82AC7"/>
    <w:rsid w:val="00FB6D04"/>
    <w:rsid w:val="00FC1747"/>
    <w:rsid w:val="00FD4206"/>
    <w:rsid w:val="00FD56B5"/>
    <w:rsid w:val="00FD60DB"/>
    <w:rsid w:val="00FE13A5"/>
    <w:rsid w:val="00FE33A0"/>
    <w:rsid w:val="00FE4D9F"/>
    <w:rsid w:val="00FE6FFB"/>
    <w:rsid w:val="00FF69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5ADCB"/>
  <w15:chartTrackingRefBased/>
  <w15:docId w15:val="{D608182C-7D8A-4E1B-B1D6-949AA168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1209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120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9960E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960EF"/>
  </w:style>
  <w:style w:type="paragraph" w:styleId="Voettekst">
    <w:name w:val="footer"/>
    <w:basedOn w:val="Standaard"/>
    <w:link w:val="VoettekstChar"/>
    <w:uiPriority w:val="99"/>
    <w:unhideWhenUsed/>
    <w:rsid w:val="009960E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960EF"/>
  </w:style>
  <w:style w:type="paragraph" w:styleId="Normaalweb">
    <w:name w:val="Normal (Web)"/>
    <w:basedOn w:val="Standaard"/>
    <w:uiPriority w:val="99"/>
    <w:unhideWhenUsed/>
    <w:rsid w:val="00E87BB8"/>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B8DB9-459D-4988-BD78-984BB593E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1155</Words>
  <Characters>6355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lemay</dc:creator>
  <cp:keywords/>
  <dc:description/>
  <cp:lastModifiedBy>rik manhaeve</cp:lastModifiedBy>
  <cp:revision>4</cp:revision>
  <dcterms:created xsi:type="dcterms:W3CDTF">2018-02-20T15:26:00Z</dcterms:created>
  <dcterms:modified xsi:type="dcterms:W3CDTF">2018-02-25T09:45:00Z</dcterms:modified>
</cp:coreProperties>
</file>